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2D161" w14:textId="7FF4BE46" w:rsidR="00D20F07" w:rsidRPr="00E83766" w:rsidRDefault="0265E83D" w:rsidP="00D20F07">
      <w:pPr>
        <w:pStyle w:val="labNumberTitle"/>
      </w:pPr>
      <w:bookmarkStart w:id="0" w:name="_Toc249122386"/>
      <w:r>
        <w:t xml:space="preserve">Лабораторная работа </w:t>
      </w:r>
      <w:bookmarkEnd w:id="0"/>
      <w:r w:rsidR="009F63D7" w:rsidRPr="00E83766">
        <w:t>2</w:t>
      </w:r>
    </w:p>
    <w:p w14:paraId="668E8DBB" w14:textId="4D088271" w:rsidR="00D20F07" w:rsidRPr="00CA49FC" w:rsidRDefault="0265E83D" w:rsidP="00D20F07">
      <w:pPr>
        <w:pStyle w:val="labLabTitle"/>
        <w:rPr>
          <w:szCs w:val="28"/>
        </w:rPr>
      </w:pPr>
      <w:r>
        <w:t>Управление файлов</w:t>
      </w:r>
      <w:r w:rsidR="00E83766">
        <w:t>ыми</w:t>
      </w:r>
      <w:r>
        <w:t xml:space="preserve"> систем</w:t>
      </w:r>
      <w:r w:rsidR="00E83766">
        <w:t>ами</w:t>
      </w:r>
      <w:r>
        <w:t xml:space="preserve"> </w:t>
      </w:r>
      <w:r w:rsidRPr="0265E83D">
        <w:rPr>
          <w:lang w:val="en-US"/>
        </w:rPr>
        <w:t>NTFS</w:t>
      </w:r>
      <w:r w:rsidR="00E83766">
        <w:t xml:space="preserve"> </w:t>
      </w:r>
      <w:proofErr w:type="gramStart"/>
      <w:r w:rsidR="00E83766">
        <w:t>и</w:t>
      </w:r>
      <w:proofErr w:type="gramEnd"/>
      <w:r w:rsidR="00E83766">
        <w:t xml:space="preserve"> </w:t>
      </w:r>
      <w:r w:rsidR="00E83766">
        <w:rPr>
          <w:lang w:val="en-US"/>
        </w:rPr>
        <w:t>FAt</w:t>
      </w:r>
      <w:r w:rsidR="00E83766" w:rsidRPr="00E83766">
        <w:t>32</w:t>
      </w:r>
      <w:r w:rsidR="00D20F07">
        <w:br/>
      </w:r>
    </w:p>
    <w:p w14:paraId="4446778E" w14:textId="147ED8EE" w:rsidR="00D20F07" w:rsidRPr="00CA49FC" w:rsidRDefault="0265E83D" w:rsidP="009E3595">
      <w:pPr>
        <w:pStyle w:val="LabGoal"/>
        <w:ind w:left="0"/>
      </w:pPr>
      <w:r w:rsidRPr="0265E83D">
        <w:rPr>
          <w:i/>
          <w:iCs/>
        </w:rPr>
        <w:t>Цель работы</w:t>
      </w:r>
      <w:r>
        <w:t xml:space="preserve">: знакомство с механизмами управления </w:t>
      </w:r>
      <w:r w:rsidR="00E83766">
        <w:t xml:space="preserve">файловыми системами </w:t>
      </w:r>
      <w:r w:rsidR="00E83766">
        <w:rPr>
          <w:lang w:val="en-US"/>
        </w:rPr>
        <w:t>NTFS</w:t>
      </w:r>
      <w:r w:rsidR="00E83766" w:rsidRPr="00E83766">
        <w:t xml:space="preserve"> </w:t>
      </w:r>
      <w:r w:rsidR="00E83766">
        <w:t xml:space="preserve">и </w:t>
      </w:r>
      <w:r w:rsidR="00E83766">
        <w:rPr>
          <w:lang w:val="en-US"/>
        </w:rPr>
        <w:t>FAT</w:t>
      </w:r>
      <w:r w:rsidR="00E83766" w:rsidRPr="00E83766">
        <w:t xml:space="preserve">32 </w:t>
      </w:r>
      <w:r w:rsidR="00E83766">
        <w:t>и их использованием</w:t>
      </w:r>
      <w:r>
        <w:t xml:space="preserve">. </w:t>
      </w:r>
    </w:p>
    <w:p w14:paraId="0710129E" w14:textId="48D8A806" w:rsidR="00D20F07" w:rsidRPr="002A17BA" w:rsidRDefault="0265E83D" w:rsidP="0265E83D">
      <w:pPr>
        <w:pStyle w:val="LabGoal"/>
        <w:ind w:left="0"/>
        <w:rPr>
          <w:b/>
          <w:bCs/>
        </w:rPr>
      </w:pPr>
      <w:r>
        <w:t xml:space="preserve">Перед началом работы запустите виртуальную машину </w:t>
      </w:r>
      <w:r w:rsidRPr="0265E83D">
        <w:rPr>
          <w:lang w:val="en-US"/>
        </w:rPr>
        <w:t>Win</w:t>
      </w:r>
      <w:r>
        <w:t>81-</w:t>
      </w:r>
      <w:r w:rsidRPr="0265E83D">
        <w:rPr>
          <w:lang w:val="en-US"/>
        </w:rPr>
        <w:t>WS</w:t>
      </w:r>
      <w:r>
        <w:t xml:space="preserve">1. Аутентификацию выполнять от имени локальных пользователей. Пароли всех пользователей – </w:t>
      </w:r>
      <w:proofErr w:type="spellStart"/>
      <w:r>
        <w:t>Pa</w:t>
      </w:r>
      <w:proofErr w:type="spellEnd"/>
      <w:r>
        <w:t>$$</w:t>
      </w:r>
      <w:r w:rsidRPr="0265E83D">
        <w:rPr>
          <w:lang w:val="en-US"/>
        </w:rPr>
        <w:t>w</w:t>
      </w:r>
      <w:r>
        <w:t>0</w:t>
      </w:r>
      <w:proofErr w:type="spellStart"/>
      <w:r w:rsidRPr="0265E83D">
        <w:rPr>
          <w:lang w:val="en-US"/>
        </w:rPr>
        <w:t>rd</w:t>
      </w:r>
      <w:proofErr w:type="spellEnd"/>
      <w:r>
        <w:t>.</w:t>
      </w:r>
    </w:p>
    <w:p w14:paraId="2B2EB048" w14:textId="77777777" w:rsidR="00D20F07" w:rsidRDefault="0265E83D" w:rsidP="00D20F07">
      <w:pPr>
        <w:pStyle w:val="LabSeq"/>
        <w:spacing w:line="240" w:lineRule="auto"/>
        <w:ind w:firstLine="0"/>
      </w:pPr>
      <w:r>
        <w:t>Порядок выполнения</w:t>
      </w:r>
    </w:p>
    <w:p w14:paraId="308B2D12" w14:textId="77777777" w:rsidR="00D20F07" w:rsidRPr="001871D3" w:rsidRDefault="00D20F07" w:rsidP="00D20F07">
      <w:pPr>
        <w:pStyle w:val="LabSeq"/>
        <w:spacing w:line="240" w:lineRule="auto"/>
        <w:ind w:firstLine="0"/>
      </w:pPr>
    </w:p>
    <w:p w14:paraId="5920CB36" w14:textId="6E7C0928" w:rsidR="00D20F07" w:rsidRPr="00E83766" w:rsidRDefault="009E3595" w:rsidP="003E3744">
      <w:pPr>
        <w:pStyle w:val="LabGoal"/>
        <w:ind w:left="0"/>
      </w:pPr>
      <w:r>
        <w:t xml:space="preserve">Работа выполняется </w:t>
      </w:r>
      <w:r w:rsidR="0265E83D" w:rsidRPr="009E3595">
        <w:t xml:space="preserve">на </w:t>
      </w:r>
      <w:bookmarkStart w:id="1" w:name="_Hlk525205036"/>
      <w:r w:rsidR="0265E83D" w:rsidRPr="009E3595">
        <w:t>виртуальной машине Win81-WS1</w:t>
      </w:r>
      <w:bookmarkEnd w:id="1"/>
      <w:r w:rsidR="0265E83D" w:rsidRPr="009E3595">
        <w:t xml:space="preserve"> от имени локального пользователя</w:t>
      </w:r>
      <w:r w:rsidR="0265E83D">
        <w:t xml:space="preserve"> «Администратор». </w:t>
      </w:r>
      <w:r w:rsidR="00E83766">
        <w:t xml:space="preserve">Убедитесь, что на компьютере есть как минимум еще одна учетная запись пользователя, если нет – создайте пользователя </w:t>
      </w:r>
      <w:r w:rsidR="00E83766">
        <w:rPr>
          <w:lang w:val="en-US"/>
        </w:rPr>
        <w:t>User</w:t>
      </w:r>
      <w:r w:rsidR="00E83766" w:rsidRPr="00E83766">
        <w:t xml:space="preserve">1 </w:t>
      </w:r>
      <w:r w:rsidR="00E83766">
        <w:t xml:space="preserve">паролем </w:t>
      </w:r>
      <w:r w:rsidR="00E83766">
        <w:rPr>
          <w:lang w:val="en-US"/>
        </w:rPr>
        <w:t>Pa</w:t>
      </w:r>
      <w:r w:rsidR="00E83766" w:rsidRPr="00E83766">
        <w:t>$$</w:t>
      </w:r>
      <w:r w:rsidR="00E83766">
        <w:rPr>
          <w:lang w:val="en-US"/>
        </w:rPr>
        <w:t>word</w:t>
      </w:r>
      <w:r w:rsidR="00E83766">
        <w:t>, в группы не включайте.</w:t>
      </w:r>
    </w:p>
    <w:p w14:paraId="790F6506" w14:textId="77777777" w:rsidR="003E3744" w:rsidRPr="003E3744" w:rsidRDefault="003E3744" w:rsidP="003E3744">
      <w:pPr>
        <w:pStyle w:val="LabGoal"/>
        <w:ind w:left="0"/>
      </w:pPr>
    </w:p>
    <w:p w14:paraId="447D5594" w14:textId="264677E8" w:rsidR="00D20F07" w:rsidRPr="00D6247B" w:rsidRDefault="0265E83D" w:rsidP="00D20F07">
      <w:pPr>
        <w:pStyle w:val="labExersTitle"/>
        <w:ind w:left="0" w:firstLine="720"/>
        <w:jc w:val="both"/>
      </w:pPr>
      <w:r w:rsidRPr="0265E83D">
        <w:rPr>
          <w:i/>
          <w:iCs/>
        </w:rPr>
        <w:t>Упражнение 1 –</w:t>
      </w:r>
      <w:r>
        <w:t xml:space="preserve"> </w:t>
      </w:r>
      <w:r w:rsidR="009E3595">
        <w:t xml:space="preserve">Создание </w:t>
      </w:r>
      <w:r w:rsidR="00E83766">
        <w:t>файловых систем</w:t>
      </w:r>
      <w:r>
        <w:t>.</w:t>
      </w:r>
    </w:p>
    <w:p w14:paraId="46129DBF" w14:textId="6BBF676F" w:rsidR="009E3595" w:rsidRDefault="009E3595" w:rsidP="00D20F07">
      <w:pPr>
        <w:pStyle w:val="labExersBody"/>
        <w:numPr>
          <w:ilvl w:val="0"/>
          <w:numId w:val="6"/>
        </w:numPr>
      </w:pPr>
      <w:r>
        <w:t xml:space="preserve">Запустите менеджер виртуальных машин, выберите в списке виртуальных машин </w:t>
      </w:r>
      <w:r w:rsidR="00AB3B6B" w:rsidRPr="009E3595">
        <w:rPr>
          <w:color w:val="000000"/>
        </w:rPr>
        <w:t>виртуальн</w:t>
      </w:r>
      <w:r w:rsidR="009D2A64">
        <w:rPr>
          <w:color w:val="000000"/>
        </w:rPr>
        <w:t>ую</w:t>
      </w:r>
      <w:r w:rsidR="00AB3B6B" w:rsidRPr="009E3595">
        <w:rPr>
          <w:color w:val="000000"/>
        </w:rPr>
        <w:t xml:space="preserve"> машин</w:t>
      </w:r>
      <w:r w:rsidR="009D2A64">
        <w:rPr>
          <w:color w:val="000000"/>
        </w:rPr>
        <w:t>у</w:t>
      </w:r>
      <w:r w:rsidR="00AB3B6B" w:rsidRPr="009E3595">
        <w:rPr>
          <w:color w:val="000000"/>
        </w:rPr>
        <w:t xml:space="preserve"> Win81-WS1</w:t>
      </w:r>
      <w:r w:rsidR="009D2A64">
        <w:rPr>
          <w:color w:val="000000"/>
        </w:rPr>
        <w:t xml:space="preserve">, </w:t>
      </w:r>
      <w:r w:rsidR="009D2A64">
        <w:t xml:space="preserve">убедитесь, что виртуальная машина выключена, </w:t>
      </w:r>
      <w:r w:rsidR="009D2A64">
        <w:rPr>
          <w:color w:val="000000"/>
        </w:rPr>
        <w:t>откройте пункт меню (или через правую кнопку мыши) «Настроить», создайте и подключите к ней три виртуальных диска размером 127 ГБ каждый. Файлы виртуальных дисков располагайте в том же каталоге, где и сама виртуальная машина.</w:t>
      </w:r>
    </w:p>
    <w:p w14:paraId="4C9EDD60" w14:textId="74BD84F5" w:rsidR="009D2A64" w:rsidRDefault="009D2A64" w:rsidP="00D20F07">
      <w:pPr>
        <w:pStyle w:val="labExersBody"/>
        <w:numPr>
          <w:ilvl w:val="0"/>
          <w:numId w:val="6"/>
        </w:numPr>
      </w:pPr>
      <w:r>
        <w:t>Запустите виртуальную машину. За</w:t>
      </w:r>
      <w:r w:rsidR="00522DDB">
        <w:t>регистрируйтесь</w:t>
      </w:r>
      <w:r>
        <w:t xml:space="preserve"> на виртуальн</w:t>
      </w:r>
      <w:r w:rsidR="00522DDB">
        <w:t>ой</w:t>
      </w:r>
      <w:r>
        <w:t xml:space="preserve"> машин</w:t>
      </w:r>
      <w:r w:rsidR="00522DDB">
        <w:t>е от имени пользователя «Администратор»</w:t>
      </w:r>
      <w:r>
        <w:t xml:space="preserve">, откройте панель управления </w:t>
      </w:r>
      <w:proofErr w:type="gramStart"/>
      <w:r>
        <w:t xml:space="preserve">компьютером,  </w:t>
      </w:r>
      <w:r w:rsidR="003E3744">
        <w:t>в</w:t>
      </w:r>
      <w:proofErr w:type="gramEnd"/>
      <w:r w:rsidR="003E3744">
        <w:t xml:space="preserve"> менеджере дисков сделайте так, чтобы все три новые диска были доступны для создания на них разделов. Используйте схему </w:t>
      </w:r>
      <w:r w:rsidR="003E3744" w:rsidRPr="00522DDB">
        <w:rPr>
          <w:lang w:val="en-US"/>
        </w:rPr>
        <w:t>MBR</w:t>
      </w:r>
      <w:r w:rsidR="003E3744">
        <w:t>.</w:t>
      </w:r>
    </w:p>
    <w:p w14:paraId="25A29388" w14:textId="22756D4A" w:rsidR="00522DDB" w:rsidRDefault="00522DDB" w:rsidP="00D20F07">
      <w:pPr>
        <w:pStyle w:val="labExersBody"/>
        <w:numPr>
          <w:ilvl w:val="0"/>
          <w:numId w:val="6"/>
        </w:numPr>
      </w:pPr>
      <w:r>
        <w:t>Создайте на каждом диске по одному разделу размером 5 ГБ, не форматируйте их.</w:t>
      </w:r>
    </w:p>
    <w:p w14:paraId="25F5A81C" w14:textId="3AC84906" w:rsidR="00522DDB" w:rsidRDefault="00522DDB" w:rsidP="00D20F07">
      <w:pPr>
        <w:pStyle w:val="labExersBody"/>
        <w:numPr>
          <w:ilvl w:val="0"/>
          <w:numId w:val="6"/>
        </w:numPr>
      </w:pPr>
      <w:r>
        <w:t xml:space="preserve">Отформатируйте первый из разделов как раздел </w:t>
      </w:r>
      <w:r>
        <w:rPr>
          <w:lang w:val="en-US"/>
        </w:rPr>
        <w:t>FAT</w:t>
      </w:r>
      <w:r>
        <w:t>32</w:t>
      </w:r>
      <w:r w:rsidRPr="00522DDB">
        <w:t xml:space="preserve"> </w:t>
      </w:r>
      <w:r>
        <w:rPr>
          <w:lang w:val="en-US"/>
        </w:rPr>
        <w:t>c</w:t>
      </w:r>
      <w:r w:rsidRPr="00522DDB">
        <w:t xml:space="preserve"> </w:t>
      </w:r>
      <w:r>
        <w:t xml:space="preserve">именем </w:t>
      </w:r>
      <w:r>
        <w:rPr>
          <w:lang w:val="en-US"/>
        </w:rPr>
        <w:t>FAT</w:t>
      </w:r>
      <w:r w:rsidRPr="00522DDB">
        <w:t>1</w:t>
      </w:r>
      <w:r>
        <w:t xml:space="preserve">, используйте минимально возможный размер кластера. Назначьте букву устройства </w:t>
      </w:r>
      <w:proofErr w:type="gramStart"/>
      <w:r>
        <w:rPr>
          <w:lang w:val="en-US"/>
        </w:rPr>
        <w:t>P:.</w:t>
      </w:r>
      <w:proofErr w:type="gramEnd"/>
    </w:p>
    <w:p w14:paraId="7BCBDBA6" w14:textId="68C94C68" w:rsidR="00522DDB" w:rsidRPr="00522DDB" w:rsidRDefault="00522DDB" w:rsidP="00D20F07">
      <w:pPr>
        <w:pStyle w:val="labExersBody"/>
        <w:numPr>
          <w:ilvl w:val="0"/>
          <w:numId w:val="6"/>
        </w:numPr>
      </w:pPr>
      <w:r>
        <w:t xml:space="preserve">Отформатируйте второй раздел как раздел </w:t>
      </w:r>
      <w:r>
        <w:rPr>
          <w:lang w:val="en-US"/>
        </w:rPr>
        <w:t>FAT</w:t>
      </w:r>
      <w:r>
        <w:t>32</w:t>
      </w:r>
      <w:r w:rsidRPr="00522DDB">
        <w:t xml:space="preserve"> </w:t>
      </w:r>
      <w:r>
        <w:rPr>
          <w:lang w:val="en-US"/>
        </w:rPr>
        <w:t>c</w:t>
      </w:r>
      <w:r w:rsidRPr="00522DDB">
        <w:t xml:space="preserve"> </w:t>
      </w:r>
      <w:r>
        <w:t xml:space="preserve">именем </w:t>
      </w:r>
      <w:r>
        <w:rPr>
          <w:lang w:val="en-US"/>
        </w:rPr>
        <w:t>FAT</w:t>
      </w:r>
      <w:r>
        <w:t xml:space="preserve">2, используйте максимально возможный размер кластера. </w:t>
      </w:r>
      <w:bookmarkStart w:id="2" w:name="_Hlk525812788"/>
      <w:r>
        <w:t xml:space="preserve">Назначьте букву устройства </w:t>
      </w:r>
      <w:proofErr w:type="gramStart"/>
      <w:r>
        <w:rPr>
          <w:lang w:val="en-US"/>
        </w:rPr>
        <w:t>R:.</w:t>
      </w:r>
      <w:proofErr w:type="gramEnd"/>
    </w:p>
    <w:bookmarkEnd w:id="2"/>
    <w:p w14:paraId="442C0BB1" w14:textId="762B2895" w:rsidR="00522DDB" w:rsidRPr="00AA756B" w:rsidRDefault="00522DDB" w:rsidP="00770DD6">
      <w:pPr>
        <w:pStyle w:val="labExersBody"/>
        <w:numPr>
          <w:ilvl w:val="0"/>
          <w:numId w:val="6"/>
        </w:numPr>
        <w:rPr>
          <w:ins w:id="3" w:author="stud1" w:date="2022-10-20T10:05:00Z"/>
          <w:rPrChange w:id="4" w:author="stud1" w:date="2022-10-20T10:05:00Z">
            <w:rPr>
              <w:ins w:id="5" w:author="stud1" w:date="2022-10-20T10:05:00Z"/>
              <w:lang w:val="en-US"/>
            </w:rPr>
          </w:rPrChange>
        </w:rPr>
      </w:pPr>
      <w:r>
        <w:lastRenderedPageBreak/>
        <w:t xml:space="preserve">Отформатируйте третий раздел как </w:t>
      </w:r>
      <w:r w:rsidRPr="00770DD6">
        <w:rPr>
          <w:lang w:val="en-US"/>
        </w:rPr>
        <w:t>NTFS</w:t>
      </w:r>
      <w:r w:rsidRPr="00522DDB">
        <w:t xml:space="preserve"> </w:t>
      </w:r>
      <w:r>
        <w:t xml:space="preserve">с именем </w:t>
      </w:r>
      <w:r w:rsidRPr="00770DD6">
        <w:rPr>
          <w:lang w:val="en-US"/>
        </w:rPr>
        <w:t>NTFS</w:t>
      </w:r>
      <w:r w:rsidRPr="00522DDB">
        <w:t xml:space="preserve">1, </w:t>
      </w:r>
      <w:r>
        <w:t xml:space="preserve">используйте для этого верхний списков </w:t>
      </w:r>
      <w:r w:rsidR="00770DD6">
        <w:t xml:space="preserve">логических разделов в менеджере дисков. Назначьте букву устройства </w:t>
      </w:r>
      <w:proofErr w:type="gramStart"/>
      <w:r w:rsidR="00770DD6">
        <w:rPr>
          <w:lang w:val="en-US"/>
        </w:rPr>
        <w:t>S:.</w:t>
      </w:r>
      <w:proofErr w:type="gramEnd"/>
    </w:p>
    <w:p w14:paraId="2683931B" w14:textId="77777777" w:rsidR="00AA756B" w:rsidRDefault="00AA756B" w:rsidP="00AA756B">
      <w:pPr>
        <w:pStyle w:val="labExersBody"/>
        <w:numPr>
          <w:ilvl w:val="0"/>
          <w:numId w:val="0"/>
        </w:numPr>
        <w:ind w:left="357"/>
        <w:pPrChange w:id="6" w:author="stud1" w:date="2022-10-20T10:05:00Z">
          <w:pPr>
            <w:pStyle w:val="labExersBody"/>
            <w:numPr>
              <w:numId w:val="6"/>
            </w:numPr>
          </w:pPr>
        </w:pPrChange>
      </w:pPr>
    </w:p>
    <w:p w14:paraId="5F434515" w14:textId="0EC871AA" w:rsidR="00D20F07" w:rsidRPr="00683E09" w:rsidRDefault="0265E83D" w:rsidP="00770DD6">
      <w:pPr>
        <w:pStyle w:val="labExersTitle"/>
        <w:ind w:left="0" w:firstLine="720"/>
        <w:jc w:val="both"/>
      </w:pPr>
      <w:r w:rsidRPr="0265E83D">
        <w:rPr>
          <w:i/>
          <w:iCs/>
        </w:rPr>
        <w:t xml:space="preserve">Упражнение 2 – </w:t>
      </w:r>
      <w:r w:rsidR="00770DD6">
        <w:t>Занесение содержимого в логические диски</w:t>
      </w:r>
      <w:r>
        <w:t>.</w:t>
      </w:r>
    </w:p>
    <w:p w14:paraId="7B0020B9" w14:textId="77777777" w:rsidR="00174FA1" w:rsidRDefault="00770DD6" w:rsidP="00D20F07">
      <w:pPr>
        <w:pStyle w:val="labExersBody"/>
        <w:numPr>
          <w:ilvl w:val="0"/>
          <w:numId w:val="3"/>
        </w:numPr>
      </w:pPr>
      <w:r>
        <w:t xml:space="preserve">Определите размер свободного места </w:t>
      </w:r>
      <w:r w:rsidR="00174FA1">
        <w:t xml:space="preserve">в байтах </w:t>
      </w:r>
      <w:r>
        <w:t>на каждом из разделов</w:t>
      </w:r>
      <w:r w:rsidR="00174FA1">
        <w:t>, сделайте выводы.</w:t>
      </w:r>
    </w:p>
    <w:p w14:paraId="4EFB5E3D" w14:textId="11C0F835" w:rsidR="00770DD6" w:rsidRDefault="00174FA1" w:rsidP="00D20F07">
      <w:pPr>
        <w:pStyle w:val="labExersBody"/>
        <w:numPr>
          <w:ilvl w:val="0"/>
          <w:numId w:val="3"/>
        </w:numPr>
      </w:pPr>
      <w:r>
        <w:t xml:space="preserve">На все три логических диске скопируйте содержимое каталога </w:t>
      </w:r>
      <w:r>
        <w:rPr>
          <w:lang w:val="en-US"/>
        </w:rPr>
        <w:t>C</w:t>
      </w:r>
      <w:r w:rsidRPr="00174FA1">
        <w:t>:\</w:t>
      </w:r>
      <w:r>
        <w:rPr>
          <w:lang w:val="en-US"/>
        </w:rPr>
        <w:t>Windows</w:t>
      </w:r>
      <w:r w:rsidRPr="00174FA1">
        <w:t>\</w:t>
      </w:r>
      <w:r>
        <w:rPr>
          <w:lang w:val="en-US"/>
        </w:rPr>
        <w:t>Boot</w:t>
      </w:r>
      <w:r w:rsidRPr="00174FA1">
        <w:t xml:space="preserve">. </w:t>
      </w:r>
      <w:r>
        <w:t>Определите размер занимаемого пространства на диске. Сделайте выводы.</w:t>
      </w:r>
    </w:p>
    <w:p w14:paraId="17AF1C8A" w14:textId="5C4571D2" w:rsidR="002F0D69" w:rsidRDefault="002F0D69" w:rsidP="00AA756B">
      <w:pPr>
        <w:pStyle w:val="labExersBody"/>
        <w:numPr>
          <w:ilvl w:val="0"/>
          <w:numId w:val="0"/>
        </w:numPr>
        <w:ind w:left="357"/>
        <w:rPr>
          <w:ins w:id="7" w:author="stud1" w:date="2022-10-20T10:22:00Z"/>
        </w:rPr>
        <w:pPrChange w:id="8" w:author="stud1" w:date="2022-10-20T10:06:00Z">
          <w:pPr>
            <w:pStyle w:val="labExersBody"/>
          </w:pPr>
        </w:pPrChange>
      </w:pPr>
    </w:p>
    <w:p w14:paraId="664A7D89" w14:textId="06C127E9" w:rsidR="001E008D" w:rsidRPr="00683E09" w:rsidRDefault="001E008D" w:rsidP="001E008D">
      <w:pPr>
        <w:pStyle w:val="labExersTitle"/>
        <w:ind w:left="0" w:firstLine="720"/>
        <w:jc w:val="both"/>
        <w:rPr>
          <w:ins w:id="9" w:author="stud1" w:date="2022-10-20T10:22:00Z"/>
        </w:rPr>
      </w:pPr>
      <w:ins w:id="10" w:author="stud1" w:date="2022-10-20T10:22:00Z">
        <w:r w:rsidRPr="0265E83D">
          <w:rPr>
            <w:i/>
            <w:iCs/>
          </w:rPr>
          <w:t xml:space="preserve">Упражнение </w:t>
        </w:r>
      </w:ins>
      <w:ins w:id="11" w:author="stud1" w:date="2022-10-20T10:23:00Z">
        <w:r>
          <w:rPr>
            <w:i/>
            <w:iCs/>
          </w:rPr>
          <w:t>3</w:t>
        </w:r>
      </w:ins>
      <w:ins w:id="12" w:author="stud1" w:date="2022-10-20T10:22:00Z">
        <w:r w:rsidRPr="0265E83D">
          <w:rPr>
            <w:i/>
            <w:iCs/>
          </w:rPr>
          <w:t xml:space="preserve"> – </w:t>
        </w:r>
      </w:ins>
      <w:ins w:id="13" w:author="stud1" w:date="2022-10-20T10:23:00Z">
        <w:r>
          <w:t>Выполнение дефрагментации раздела</w:t>
        </w:r>
      </w:ins>
      <w:ins w:id="14" w:author="stud1" w:date="2022-10-20T10:22:00Z">
        <w:r>
          <w:t>.</w:t>
        </w:r>
      </w:ins>
    </w:p>
    <w:p w14:paraId="52BEF05F" w14:textId="77777777" w:rsidR="001E008D" w:rsidRDefault="001E008D" w:rsidP="001E008D">
      <w:pPr>
        <w:pStyle w:val="labExersBody"/>
        <w:rPr>
          <w:ins w:id="15" w:author="stud1" w:date="2022-10-20T10:22:00Z"/>
        </w:rPr>
        <w:pPrChange w:id="16" w:author="stud1" w:date="2022-10-20T10:23:00Z">
          <w:pPr>
            <w:pStyle w:val="labExersBody"/>
          </w:pPr>
        </w:pPrChange>
      </w:pPr>
      <w:ins w:id="17" w:author="stud1" w:date="2022-10-20T10:22:00Z">
        <w:r>
          <w:t>Определите размер свободного места в байтах на каждом из разделов, сделайте выводы.</w:t>
        </w:r>
      </w:ins>
    </w:p>
    <w:p w14:paraId="012E3F99" w14:textId="77777777" w:rsidR="001E008D" w:rsidRDefault="001E008D" w:rsidP="00AA756B">
      <w:pPr>
        <w:pStyle w:val="labExersBody"/>
        <w:numPr>
          <w:ilvl w:val="0"/>
          <w:numId w:val="0"/>
        </w:numPr>
        <w:ind w:left="357"/>
        <w:pPrChange w:id="18" w:author="stud1" w:date="2022-10-20T10:06:00Z">
          <w:pPr>
            <w:pStyle w:val="labExersBody"/>
          </w:pPr>
        </w:pPrChange>
      </w:pPr>
    </w:p>
    <w:p w14:paraId="2E827D96" w14:textId="2EC0978F" w:rsidR="00D20F07" w:rsidRPr="00522B20" w:rsidRDefault="00D20F07" w:rsidP="0265E83D">
      <w:pPr>
        <w:pStyle w:val="labExersTitle"/>
        <w:ind w:left="0" w:firstLine="720"/>
        <w:jc w:val="both"/>
        <w:rPr>
          <w:i/>
          <w:iCs/>
        </w:rPr>
      </w:pPr>
      <w:bookmarkStart w:id="19" w:name="_Hlk525209693"/>
      <w:r w:rsidRPr="0265E83D">
        <w:rPr>
          <w:i/>
          <w:iCs/>
          <w:spacing w:val="12"/>
        </w:rPr>
        <w:t xml:space="preserve">Упражнение </w:t>
      </w:r>
      <w:ins w:id="20" w:author="stud1" w:date="2022-10-20T10:25:00Z">
        <w:r w:rsidR="002365EB">
          <w:rPr>
            <w:i/>
            <w:iCs/>
            <w:spacing w:val="12"/>
          </w:rPr>
          <w:t>4</w:t>
        </w:r>
      </w:ins>
      <w:del w:id="21" w:author="stud1" w:date="2022-10-20T10:25:00Z">
        <w:r w:rsidR="00174FA1" w:rsidDel="002365EB">
          <w:rPr>
            <w:i/>
            <w:iCs/>
            <w:spacing w:val="12"/>
          </w:rPr>
          <w:delText>3</w:delText>
        </w:r>
      </w:del>
      <w:r w:rsidRPr="0265E83D">
        <w:rPr>
          <w:i/>
          <w:iCs/>
          <w:spacing w:val="12"/>
        </w:rPr>
        <w:t xml:space="preserve"> – </w:t>
      </w:r>
      <w:r w:rsidR="00174FA1">
        <w:rPr>
          <w:spacing w:val="12"/>
        </w:rPr>
        <w:t xml:space="preserve">Исследование расширенных возможностей </w:t>
      </w:r>
      <w:r w:rsidR="00174FA1">
        <w:rPr>
          <w:spacing w:val="12"/>
          <w:lang w:val="en-US"/>
        </w:rPr>
        <w:t>NTFS</w:t>
      </w:r>
      <w:r>
        <w:t>.</w:t>
      </w:r>
    </w:p>
    <w:bookmarkEnd w:id="19"/>
    <w:p w14:paraId="4EA9BE86" w14:textId="6F5B0471" w:rsidR="00D20F07" w:rsidRDefault="00174FA1" w:rsidP="00D20F07">
      <w:pPr>
        <w:pStyle w:val="labExersBody"/>
        <w:numPr>
          <w:ilvl w:val="0"/>
          <w:numId w:val="5"/>
        </w:numPr>
      </w:pPr>
      <w:r>
        <w:t xml:space="preserve">С помощью менеджера дисков на свободном месте определите максимальный размер логического раздела </w:t>
      </w:r>
      <w:r>
        <w:rPr>
          <w:lang w:val="en-US"/>
        </w:rPr>
        <w:t>FAT</w:t>
      </w:r>
      <w:r w:rsidR="0265E83D">
        <w:t>.</w:t>
      </w:r>
    </w:p>
    <w:p w14:paraId="11C656F8" w14:textId="554762C5" w:rsidR="00174FA1" w:rsidRDefault="008D5A1C" w:rsidP="00D20F07">
      <w:pPr>
        <w:pStyle w:val="labExersBody"/>
        <w:numPr>
          <w:ilvl w:val="0"/>
          <w:numId w:val="5"/>
        </w:numPr>
      </w:pPr>
      <w:r>
        <w:t xml:space="preserve">На разделе </w:t>
      </w:r>
      <w:r>
        <w:rPr>
          <w:lang w:val="en-US"/>
        </w:rPr>
        <w:t>S</w:t>
      </w:r>
      <w:r w:rsidRPr="008D5A1C">
        <w:t>:</w:t>
      </w:r>
      <w:r>
        <w:t xml:space="preserve"> созда</w:t>
      </w:r>
      <w:ins w:id="22" w:author="stud1" w:date="2022-10-20T10:06:00Z">
        <w:r w:rsidR="00AA756B">
          <w:t>йте</w:t>
        </w:r>
      </w:ins>
      <w:del w:id="23" w:author="stud1" w:date="2022-10-20T10:06:00Z">
        <w:r w:rsidDel="00AA756B">
          <w:delText>ть</w:delText>
        </w:r>
      </w:del>
      <w:r>
        <w:t xml:space="preserve"> каталог, в котором созда</w:t>
      </w:r>
      <w:ins w:id="24" w:author="stud1" w:date="2022-10-20T10:07:00Z">
        <w:r w:rsidR="00AA756B">
          <w:t>йте</w:t>
        </w:r>
      </w:ins>
      <w:del w:id="25" w:author="stud1" w:date="2022-10-20T10:07:00Z">
        <w:r w:rsidDel="00AA756B">
          <w:delText>ть</w:delText>
        </w:r>
      </w:del>
      <w:r>
        <w:t xml:space="preserve"> текстовый файл </w:t>
      </w:r>
      <w:r>
        <w:rPr>
          <w:lang w:val="en-US"/>
        </w:rPr>
        <w:t>TF</w:t>
      </w:r>
      <w:r w:rsidRPr="008D5A1C">
        <w:t xml:space="preserve">1, </w:t>
      </w:r>
      <w:r>
        <w:t>заполнит</w:t>
      </w:r>
      <w:ins w:id="26" w:author="stud1" w:date="2022-10-20T10:07:00Z">
        <w:r w:rsidR="00AA756B">
          <w:t>е</w:t>
        </w:r>
      </w:ins>
      <w:del w:id="27" w:author="stud1" w:date="2022-10-20T10:07:00Z">
        <w:r w:rsidDel="00AA756B">
          <w:delText>ь</w:delText>
        </w:r>
      </w:del>
      <w:r>
        <w:t xml:space="preserve"> его двумя строчками любого текста.</w:t>
      </w:r>
    </w:p>
    <w:p w14:paraId="7DA1667E" w14:textId="2EA4F908" w:rsidR="008D5A1C" w:rsidRDefault="008D5A1C" w:rsidP="00D20F07">
      <w:pPr>
        <w:pStyle w:val="labExersBody"/>
        <w:numPr>
          <w:ilvl w:val="0"/>
          <w:numId w:val="5"/>
        </w:numPr>
      </w:pPr>
      <w:r>
        <w:t>Убедит</w:t>
      </w:r>
      <w:ins w:id="28" w:author="stud1" w:date="2022-10-20T10:07:00Z">
        <w:r w:rsidR="00AA756B">
          <w:t>есь</w:t>
        </w:r>
      </w:ins>
      <w:del w:id="29" w:author="stud1" w:date="2022-10-20T10:07:00Z">
        <w:r w:rsidDel="00AA756B">
          <w:delText>ься</w:delText>
        </w:r>
      </w:del>
      <w:r>
        <w:t xml:space="preserve">, что пользователь </w:t>
      </w:r>
      <w:r>
        <w:rPr>
          <w:lang w:val="en-US"/>
        </w:rPr>
        <w:t>User</w:t>
      </w:r>
      <w:r w:rsidRPr="008D5A1C">
        <w:t xml:space="preserve">1 </w:t>
      </w:r>
      <w:r>
        <w:t>имеет возможность модифицировать этот файл.</w:t>
      </w:r>
    </w:p>
    <w:p w14:paraId="0D6C90CF" w14:textId="17730C68" w:rsidR="008D5A1C" w:rsidRDefault="008D5A1C" w:rsidP="00D20F07">
      <w:pPr>
        <w:pStyle w:val="labExersBody"/>
        <w:numPr>
          <w:ilvl w:val="0"/>
          <w:numId w:val="5"/>
        </w:numPr>
        <w:rPr>
          <w:ins w:id="30" w:author="Александр Горячев" w:date="2018-09-27T12:09:00Z"/>
        </w:rPr>
      </w:pPr>
      <w:r>
        <w:t xml:space="preserve">От имени администратора с помощью списка контроля доступа (закладка «Безопасность») добиться того, чтобы </w:t>
      </w:r>
      <w:r>
        <w:rPr>
          <w:lang w:val="en-US"/>
        </w:rPr>
        <w:t>User</w:t>
      </w:r>
      <w:r w:rsidRPr="008D5A1C">
        <w:t xml:space="preserve">1 </w:t>
      </w:r>
      <w:ins w:id="31" w:author="Александр Горячев" w:date="2018-09-27T12:08:00Z">
        <w:r>
          <w:t>не имел возможность изменять содержимое фай</w:t>
        </w:r>
      </w:ins>
      <w:ins w:id="32" w:author="Александр Горячев" w:date="2018-09-27T12:09:00Z">
        <w:r>
          <w:t>ла</w:t>
        </w:r>
        <w:del w:id="33" w:author="stud1" w:date="2022-10-20T10:07:00Z">
          <w:r w:rsidDel="00AA756B">
            <w:delText>.</w:delText>
          </w:r>
        </w:del>
      </w:ins>
      <w:ins w:id="34" w:author="stud1" w:date="2022-10-20T10:07:00Z">
        <w:r w:rsidR="00AA756B">
          <w:t xml:space="preserve"> (</w:t>
        </w:r>
      </w:ins>
      <w:ins w:id="35" w:author="stud1" w:date="2022-10-20T10:08:00Z">
        <w:r w:rsidR="00AA756B">
          <w:t xml:space="preserve">добавить пользователя </w:t>
        </w:r>
        <w:r w:rsidR="00AA756B">
          <w:rPr>
            <w:lang w:val="en-US"/>
          </w:rPr>
          <w:t>User</w:t>
        </w:r>
        <w:r w:rsidR="00AA756B" w:rsidRPr="00AA756B">
          <w:rPr>
            <w:rPrChange w:id="36" w:author="stud1" w:date="2022-10-20T10:08:00Z">
              <w:rPr>
                <w:lang w:val="en-US"/>
              </w:rPr>
            </w:rPrChange>
          </w:rPr>
          <w:t xml:space="preserve">1 </w:t>
        </w:r>
        <w:r w:rsidR="00AA756B">
          <w:t xml:space="preserve">в список контроля доступа с </w:t>
        </w:r>
      </w:ins>
      <w:ins w:id="37" w:author="stud1" w:date="2022-10-20T10:09:00Z">
        <w:r w:rsidR="00AA756B">
          <w:t>ЗАПРЕТОМ на изменение файла</w:t>
        </w:r>
      </w:ins>
      <w:ins w:id="38" w:author="stud1" w:date="2022-10-20T10:07:00Z">
        <w:r w:rsidR="00AA756B">
          <w:t>)</w:t>
        </w:r>
      </w:ins>
      <w:ins w:id="39" w:author="stud1" w:date="2022-10-20T10:09:00Z">
        <w:r w:rsidR="00AA756B">
          <w:t>.</w:t>
        </w:r>
      </w:ins>
    </w:p>
    <w:p w14:paraId="2703CC8E" w14:textId="18AFD4A3" w:rsidR="008D5A1C" w:rsidRDefault="008D5A1C" w:rsidP="00D20F07">
      <w:pPr>
        <w:pStyle w:val="labExersBody"/>
        <w:numPr>
          <w:ilvl w:val="0"/>
          <w:numId w:val="5"/>
        </w:numPr>
        <w:rPr>
          <w:ins w:id="40" w:author="Александр Горячев" w:date="2018-09-27T12:09:00Z"/>
        </w:rPr>
      </w:pPr>
      <w:ins w:id="41" w:author="Александр Горячев" w:date="2018-09-27T12:09:00Z">
        <w:r>
          <w:t xml:space="preserve">Создать в корне диска второй файл </w:t>
        </w:r>
        <w:r>
          <w:rPr>
            <w:lang w:val="en-US"/>
          </w:rPr>
          <w:t>TF</w:t>
        </w:r>
        <w:r w:rsidRPr="008D5A1C">
          <w:rPr>
            <w:rPrChange w:id="42" w:author="Александр Горячев" w:date="2018-09-27T12:09:00Z">
              <w:rPr>
                <w:lang w:val="en-US"/>
              </w:rPr>
            </w:rPrChange>
          </w:rPr>
          <w:t xml:space="preserve">2, </w:t>
        </w:r>
        <w:r>
          <w:t>записав в него пару символов.</w:t>
        </w:r>
      </w:ins>
    </w:p>
    <w:p w14:paraId="2C7D4104" w14:textId="76373956" w:rsidR="008D5A1C" w:rsidRDefault="008D5A1C" w:rsidP="00D20F07">
      <w:pPr>
        <w:pStyle w:val="labExersBody"/>
        <w:numPr>
          <w:ilvl w:val="0"/>
          <w:numId w:val="5"/>
        </w:numPr>
        <w:rPr>
          <w:ins w:id="43" w:author="Александр Горячев" w:date="2018-09-27T12:10:00Z"/>
        </w:rPr>
      </w:pPr>
      <w:ins w:id="44" w:author="Александр Горячев" w:date="2018-09-27T12:09:00Z">
        <w:r>
          <w:t>Зада</w:t>
        </w:r>
      </w:ins>
      <w:ins w:id="45" w:author="Александр Горячев" w:date="2018-09-27T12:10:00Z">
        <w:r>
          <w:t>ть для него атрибут «Только для чтения», проверить результат.</w:t>
        </w:r>
      </w:ins>
    </w:p>
    <w:p w14:paraId="3F9F9632" w14:textId="1226C24B" w:rsidR="008D5A1C" w:rsidRDefault="008D5A1C" w:rsidP="00D20F07">
      <w:pPr>
        <w:pStyle w:val="labExersBody"/>
        <w:numPr>
          <w:ilvl w:val="0"/>
          <w:numId w:val="5"/>
        </w:numPr>
        <w:rPr>
          <w:ins w:id="46" w:author="Александр Горячев" w:date="2018-09-27T12:10:00Z"/>
        </w:rPr>
      </w:pPr>
      <w:ins w:id="47" w:author="Александр Горячев" w:date="2018-09-27T12:10:00Z">
        <w:r>
          <w:t>Снять атрибут. Установить атрибут «Скрытый». Проверить результат.</w:t>
        </w:r>
      </w:ins>
      <w:ins w:id="48" w:author="stud1" w:date="2022-10-20T10:09:00Z">
        <w:r w:rsidR="00AA756B">
          <w:t xml:space="preserve"> </w:t>
        </w:r>
      </w:ins>
      <w:ins w:id="49" w:author="stud1" w:date="2022-10-20T10:10:00Z">
        <w:r w:rsidR="00AA756B">
          <w:t xml:space="preserve">С помощью закладки «Вид» в меню файлового менеджера отключить показ скрытых файлов. </w:t>
        </w:r>
      </w:ins>
      <w:ins w:id="50" w:author="stud1" w:date="2022-10-20T10:11:00Z">
        <w:r w:rsidR="00AA756B">
          <w:t>Проверить результат.</w:t>
        </w:r>
      </w:ins>
    </w:p>
    <w:p w14:paraId="572F0905" w14:textId="6D7B004E" w:rsidR="008D5A1C" w:rsidRPr="008D5A1C" w:rsidRDefault="008D5A1C" w:rsidP="00D20F07">
      <w:pPr>
        <w:pStyle w:val="labExersBody"/>
        <w:numPr>
          <w:ilvl w:val="0"/>
          <w:numId w:val="5"/>
        </w:numPr>
        <w:rPr>
          <w:ins w:id="51" w:author="Александр Горячев" w:date="2018-09-27T12:11:00Z"/>
          <w:rPrChange w:id="52" w:author="Александр Горячев" w:date="2018-09-27T12:11:00Z">
            <w:rPr>
              <w:ins w:id="53" w:author="Александр Горячев" w:date="2018-09-27T12:11:00Z"/>
              <w:lang w:val="en-US"/>
            </w:rPr>
          </w:rPrChange>
        </w:rPr>
      </w:pPr>
      <w:ins w:id="54" w:author="Александр Горячев" w:date="2018-09-27T12:10:00Z">
        <w:r>
          <w:t>Снять вс</w:t>
        </w:r>
      </w:ins>
      <w:ins w:id="55" w:author="Александр Горячев" w:date="2018-09-27T12:11:00Z">
        <w:r>
          <w:t>е атрибуты. Через кнопку «Дополнительно» зашифровать</w:t>
        </w:r>
        <w:del w:id="56" w:author="stud1" w:date="2022-10-20T10:14:00Z">
          <w:r w:rsidDel="00AA756B">
            <w:delText xml:space="preserve"> этот</w:delText>
          </w:r>
        </w:del>
        <w:r>
          <w:t xml:space="preserve"> файл</w:t>
        </w:r>
      </w:ins>
      <w:ins w:id="57" w:author="stud1" w:date="2022-10-20T10:14:00Z">
        <w:r w:rsidR="00AA756B">
          <w:t xml:space="preserve"> </w:t>
        </w:r>
        <w:r w:rsidR="00AA756B">
          <w:rPr>
            <w:lang w:val="en-US"/>
          </w:rPr>
          <w:t>TF</w:t>
        </w:r>
        <w:r w:rsidR="00AA756B">
          <w:t>2</w:t>
        </w:r>
      </w:ins>
      <w:ins w:id="58" w:author="Александр Горячев" w:date="2018-09-27T12:11:00Z">
        <w:r>
          <w:t xml:space="preserve">. Проверить доступ </w:t>
        </w:r>
        <w:r>
          <w:rPr>
            <w:lang w:val="en-US"/>
          </w:rPr>
          <w:t>User</w:t>
        </w:r>
        <w:r w:rsidRPr="008D5A1C">
          <w:rPr>
            <w:rPrChange w:id="59" w:author="Александр Горячев" w:date="2018-09-27T12:13:00Z">
              <w:rPr>
                <w:lang w:val="en-US"/>
              </w:rPr>
            </w:rPrChange>
          </w:rPr>
          <w:t xml:space="preserve">1. </w:t>
        </w:r>
      </w:ins>
      <w:ins w:id="60" w:author="Александр Горячев" w:date="2018-09-27T12:13:00Z">
        <w:r>
          <w:t xml:space="preserve">  </w:t>
        </w:r>
      </w:ins>
      <w:ins w:id="61" w:author="stud1" w:date="2022-10-20T10:11:00Z">
        <w:r w:rsidR="00AA756B">
          <w:t xml:space="preserve">Создать на диске </w:t>
        </w:r>
        <w:r w:rsidR="00AA756B">
          <w:rPr>
            <w:lang w:val="en-US"/>
          </w:rPr>
          <w:t>S</w:t>
        </w:r>
        <w:r w:rsidR="00AA756B" w:rsidRPr="00AA756B">
          <w:rPr>
            <w:rPrChange w:id="62" w:author="stud1" w:date="2022-10-20T10:12:00Z">
              <w:rPr>
                <w:lang w:val="en-US"/>
              </w:rPr>
            </w:rPrChange>
          </w:rPr>
          <w:t>:</w:t>
        </w:r>
        <w:r w:rsidR="00AA756B">
          <w:t xml:space="preserve"> новый каталог </w:t>
        </w:r>
      </w:ins>
      <w:ins w:id="63" w:author="stud1" w:date="2022-10-20T10:12:00Z">
        <w:r w:rsidR="00AA756B">
          <w:rPr>
            <w:lang w:val="en-US"/>
          </w:rPr>
          <w:t>Dir</w:t>
        </w:r>
        <w:r w:rsidR="00AA756B" w:rsidRPr="00AA756B">
          <w:rPr>
            <w:rPrChange w:id="64" w:author="stud1" w:date="2022-10-20T10:12:00Z">
              <w:rPr>
                <w:lang w:val="en-US"/>
              </w:rPr>
            </w:rPrChange>
          </w:rPr>
          <w:t xml:space="preserve">2 и </w:t>
        </w:r>
        <w:r w:rsidR="00AA756B">
          <w:t>с</w:t>
        </w:r>
      </w:ins>
      <w:ins w:id="65" w:author="Александр Горячев" w:date="2018-09-27T12:13:00Z">
        <w:del w:id="66" w:author="stud1" w:date="2022-10-20T10:12:00Z">
          <w:r w:rsidDel="00AA756B">
            <w:delText>С</w:delText>
          </w:r>
        </w:del>
        <w:r>
          <w:t xml:space="preserve">копировать </w:t>
        </w:r>
      </w:ins>
      <w:ins w:id="67" w:author="stud1" w:date="2022-10-20T10:12:00Z">
        <w:r w:rsidR="00AA756B">
          <w:t xml:space="preserve">туда зашифрованный </w:t>
        </w:r>
      </w:ins>
      <w:ins w:id="68" w:author="Александр Горячев" w:date="2018-09-27T12:13:00Z">
        <w:r>
          <w:t>файл</w:t>
        </w:r>
        <w:del w:id="69" w:author="stud1" w:date="2022-10-20T10:12:00Z">
          <w:r w:rsidDel="00AA756B">
            <w:delText xml:space="preserve"> во вновь созданный каталог</w:delText>
          </w:r>
        </w:del>
        <w:r>
          <w:t>. Описать результат. Перенести туда же оригинальный файл.</w:t>
        </w:r>
      </w:ins>
    </w:p>
    <w:p w14:paraId="228C7426" w14:textId="7A59BC41" w:rsidR="008D5A1C" w:rsidRDefault="008D5A1C" w:rsidP="00D20F07">
      <w:pPr>
        <w:pStyle w:val="labExersBody"/>
        <w:numPr>
          <w:ilvl w:val="0"/>
          <w:numId w:val="5"/>
        </w:numPr>
        <w:rPr>
          <w:ins w:id="70" w:author="Александр Горячев" w:date="2018-09-27T12:14:00Z"/>
        </w:rPr>
      </w:pPr>
      <w:ins w:id="71" w:author="Александр Горячев" w:date="2018-09-27T12:12:00Z">
        <w:del w:id="72" w:author="stud1" w:date="2022-10-20T10:14:00Z">
          <w:r w:rsidDel="001E008D">
            <w:lastRenderedPageBreak/>
            <w:delText xml:space="preserve">Через кнопку «Дополнительно» сжать </w:delText>
          </w:r>
        </w:del>
      </w:ins>
      <w:ins w:id="73" w:author="Александр Горячев" w:date="2018-09-27T12:13:00Z">
        <w:del w:id="74" w:author="stud1" w:date="2022-10-20T10:14:00Z">
          <w:r w:rsidDel="001E008D">
            <w:delText>выбранный файл. По</w:delText>
          </w:r>
        </w:del>
      </w:ins>
      <w:ins w:id="75" w:author="Александр Горячев" w:date="2018-09-27T12:14:00Z">
        <w:del w:id="76" w:author="stud1" w:date="2022-10-20T10:14:00Z">
          <w:r w:rsidDel="001E008D">
            <w:delText>с</w:delText>
          </w:r>
        </w:del>
      </w:ins>
      <w:ins w:id="77" w:author="Александр Горячев" w:date="2018-09-27T12:13:00Z">
        <w:del w:id="78" w:author="stud1" w:date="2022-10-20T10:14:00Z">
          <w:r w:rsidDel="001E008D">
            <w:delText>мотреть резул</w:delText>
          </w:r>
        </w:del>
      </w:ins>
      <w:ins w:id="79" w:author="Александр Горячев" w:date="2018-09-27T12:14:00Z">
        <w:del w:id="80" w:author="stud1" w:date="2022-10-20T10:14:00Z">
          <w:r w:rsidDel="001E008D">
            <w:delText>ьтат. Скопировать его в другой каталог. Оценить результат.</w:delText>
          </w:r>
        </w:del>
      </w:ins>
      <w:ins w:id="81" w:author="stud1" w:date="2022-10-20T10:15:00Z">
        <w:r w:rsidR="001E008D">
          <w:t xml:space="preserve">Завершить работу пользователя </w:t>
        </w:r>
        <w:r w:rsidR="001E008D">
          <w:rPr>
            <w:lang w:val="en-US"/>
          </w:rPr>
          <w:t>User</w:t>
        </w:r>
        <w:r w:rsidR="001E008D">
          <w:rPr>
            <w:rPrChange w:id="82" w:author="stud1" w:date="2022-10-20T10:15:00Z">
              <w:rPr/>
            </w:rPrChange>
          </w:rPr>
          <w:t>1</w:t>
        </w:r>
        <w:r w:rsidR="001E008D" w:rsidRPr="001E008D">
          <w:rPr>
            <w:rPrChange w:id="83" w:author="stud1" w:date="2022-10-20T10:15:00Z">
              <w:rPr>
                <w:lang w:val="en-US"/>
              </w:rPr>
            </w:rPrChange>
          </w:rPr>
          <w:t xml:space="preserve">, </w:t>
        </w:r>
        <w:r w:rsidR="001E008D">
          <w:t>зайти от имени пользователя «Администратор</w:t>
        </w:r>
      </w:ins>
      <w:ins w:id="84" w:author="stud1" w:date="2022-10-20T10:16:00Z">
        <w:r w:rsidR="001E008D">
          <w:t xml:space="preserve">», попытаться прочитать зашифрованный файл. Зафиксировать результат. </w:t>
        </w:r>
      </w:ins>
      <w:ins w:id="85" w:author="stud1" w:date="2022-10-20T10:15:00Z">
        <w:r w:rsidR="001E008D">
          <w:t xml:space="preserve">  </w:t>
        </w:r>
      </w:ins>
    </w:p>
    <w:p w14:paraId="39C0984D" w14:textId="55014F50" w:rsidR="008D5A1C" w:rsidRDefault="007661C3" w:rsidP="00D20F07">
      <w:pPr>
        <w:pStyle w:val="labExersBody"/>
        <w:numPr>
          <w:ilvl w:val="0"/>
          <w:numId w:val="5"/>
        </w:numPr>
        <w:rPr>
          <w:ins w:id="86" w:author="Александр Горячев" w:date="2018-09-27T12:15:00Z"/>
        </w:rPr>
      </w:pPr>
      <w:ins w:id="87" w:author="Александр Горячев" w:date="2018-09-27T12:14:00Z">
        <w:r>
          <w:t>Включить в менеджере д</w:t>
        </w:r>
      </w:ins>
      <w:ins w:id="88" w:author="Александр Горячев" w:date="2018-09-27T12:15:00Z">
        <w:r>
          <w:t>и</w:t>
        </w:r>
      </w:ins>
      <w:ins w:id="89" w:author="Александр Горячев" w:date="2018-09-27T12:14:00Z">
        <w:r>
          <w:t>сков механиз</w:t>
        </w:r>
      </w:ins>
      <w:ins w:id="90" w:author="Александр Горячев" w:date="2018-09-27T12:15:00Z">
        <w:r>
          <w:t xml:space="preserve">м </w:t>
        </w:r>
        <w:r w:rsidR="007028B0">
          <w:t>предыдущих версий.</w:t>
        </w:r>
      </w:ins>
    </w:p>
    <w:p w14:paraId="2E4C9824" w14:textId="20A5FCC3" w:rsidR="007028B0" w:rsidRDefault="007028B0" w:rsidP="00D20F07">
      <w:pPr>
        <w:pStyle w:val="labExersBody"/>
        <w:numPr>
          <w:ilvl w:val="0"/>
          <w:numId w:val="5"/>
        </w:numPr>
        <w:rPr>
          <w:ins w:id="91" w:author="Александр Горячев" w:date="2018-09-27T12:16:00Z"/>
        </w:rPr>
      </w:pPr>
      <w:ins w:id="92" w:author="Александр Горячев" w:date="2018-09-27T12:15:00Z">
        <w:r>
          <w:t xml:space="preserve">Выбрать один из ранее использованных файлов </w:t>
        </w:r>
      </w:ins>
      <w:ins w:id="93" w:author="Александр Горячев" w:date="2018-09-27T12:16:00Z">
        <w:r>
          <w:t>и изменить его.</w:t>
        </w:r>
      </w:ins>
    </w:p>
    <w:p w14:paraId="1ADE838F" w14:textId="00BFF6A6" w:rsidR="007028B0" w:rsidRDefault="007028B0" w:rsidP="00D20F07">
      <w:pPr>
        <w:pStyle w:val="labExersBody"/>
        <w:numPr>
          <w:ilvl w:val="0"/>
          <w:numId w:val="5"/>
        </w:numPr>
        <w:rPr>
          <w:ins w:id="94" w:author="stud1" w:date="2022-10-20T10:19:00Z"/>
        </w:rPr>
      </w:pPr>
      <w:ins w:id="95" w:author="Александр Горячев" w:date="2018-09-27T12:16:00Z">
        <w:r>
          <w:t>Восстановить файл в исходное состояние с помощью механизма «предыдущее состояние».</w:t>
        </w:r>
      </w:ins>
      <w:ins w:id="96" w:author="stud1" w:date="2022-10-20T10:19:00Z">
        <w:r w:rsidR="001E008D">
          <w:t xml:space="preserve"> Проверить результат.</w:t>
        </w:r>
      </w:ins>
    </w:p>
    <w:p w14:paraId="5F98058B" w14:textId="2C424D76" w:rsidR="001E008D" w:rsidRDefault="001E008D" w:rsidP="009D0823">
      <w:pPr>
        <w:pStyle w:val="labExersBody"/>
        <w:numPr>
          <w:ilvl w:val="0"/>
          <w:numId w:val="5"/>
        </w:numPr>
        <w:rPr>
          <w:ins w:id="97" w:author="stud1" w:date="2022-10-20T11:22:00Z"/>
        </w:rPr>
        <w:pPrChange w:id="98" w:author="stud1" w:date="2022-10-20T11:22:00Z">
          <w:pPr>
            <w:pStyle w:val="labExersBody"/>
            <w:numPr>
              <w:numId w:val="5"/>
            </w:numPr>
          </w:pPr>
        </w:pPrChange>
      </w:pPr>
      <w:ins w:id="99" w:author="stud1" w:date="2022-10-20T10:21:00Z">
        <w:r>
          <w:t xml:space="preserve"> </w:t>
        </w:r>
      </w:ins>
      <w:ins w:id="100" w:author="stud1" w:date="2022-10-20T11:16:00Z">
        <w:r w:rsidR="009D0823">
          <w:t xml:space="preserve">Использование </w:t>
        </w:r>
      </w:ins>
      <w:ins w:id="101" w:author="stud1" w:date="2022-10-20T10:21:00Z">
        <w:r w:rsidR="009D0823">
          <w:t xml:space="preserve">дисковой квоты. </w:t>
        </w:r>
      </w:ins>
      <w:ins w:id="102" w:author="stud1" w:date="2022-10-20T11:17:00Z">
        <w:r w:rsidR="009D0823">
          <w:t xml:space="preserve">В свойствах раздела </w:t>
        </w:r>
        <w:r w:rsidR="009D0823">
          <w:rPr>
            <w:lang w:val="en-US"/>
          </w:rPr>
          <w:t>NTFS</w:t>
        </w:r>
        <w:r w:rsidR="009D0823" w:rsidRPr="009D0823">
          <w:rPr>
            <w:rPrChange w:id="103" w:author="stud1" w:date="2022-10-20T11:17:00Z">
              <w:rPr>
                <w:lang w:val="en-US"/>
              </w:rPr>
            </w:rPrChange>
          </w:rPr>
          <w:t xml:space="preserve">1 </w:t>
        </w:r>
        <w:r w:rsidR="009D0823">
          <w:t xml:space="preserve">во вкладке «Квота» включить управление квотами и поставить по умолчанию </w:t>
        </w:r>
      </w:ins>
      <w:ins w:id="104" w:author="stud1" w:date="2022-10-20T11:19:00Z">
        <w:r w:rsidR="009D0823">
          <w:t>«выделять на диске не более» 50 МБ. Нажать кнопку «Записи квот»</w:t>
        </w:r>
      </w:ins>
      <w:ins w:id="105" w:author="stud1" w:date="2022-10-20T11:20:00Z">
        <w:r w:rsidR="009D0823">
          <w:t xml:space="preserve"> и создать запись квоты для пользователя </w:t>
        </w:r>
        <w:r w:rsidR="009D0823">
          <w:rPr>
            <w:lang w:val="en-US"/>
          </w:rPr>
          <w:t>User</w:t>
        </w:r>
        <w:r w:rsidR="009D0823" w:rsidRPr="009D0823">
          <w:rPr>
            <w:rPrChange w:id="106" w:author="stud1" w:date="2022-10-20T11:20:00Z">
              <w:rPr>
                <w:lang w:val="en-US"/>
              </w:rPr>
            </w:rPrChange>
          </w:rPr>
          <w:t xml:space="preserve">1 </w:t>
        </w:r>
        <w:r w:rsidR="009D0823" w:rsidRPr="009D0823">
          <w:rPr>
            <w:rPrChange w:id="107" w:author="stud1" w:date="2022-10-20T11:22:00Z">
              <w:rPr>
                <w:lang w:val="en-US"/>
              </w:rPr>
            </w:rPrChange>
          </w:rPr>
          <w:t>в 20</w:t>
        </w:r>
        <w:r w:rsidR="009D0823" w:rsidRPr="009D0823">
          <w:rPr>
            <w:rPrChange w:id="108" w:author="stud1" w:date="2022-10-20T11:20:00Z">
              <w:rPr>
                <w:lang w:val="en-US"/>
              </w:rPr>
            </w:rPrChange>
          </w:rPr>
          <w:t xml:space="preserve"> </w:t>
        </w:r>
        <w:r w:rsidR="009D0823">
          <w:t>МБ</w:t>
        </w:r>
      </w:ins>
      <w:ins w:id="109" w:author="stud1" w:date="2022-10-20T11:22:00Z">
        <w:r w:rsidR="009D0823">
          <w:t xml:space="preserve"> с порогом предупреждения в 18 МБ. </w:t>
        </w:r>
      </w:ins>
    </w:p>
    <w:p w14:paraId="06A269F3" w14:textId="54425E4D" w:rsidR="009D0823" w:rsidRDefault="009D0823" w:rsidP="009D0823">
      <w:pPr>
        <w:pStyle w:val="labExersBody"/>
        <w:numPr>
          <w:ilvl w:val="0"/>
          <w:numId w:val="5"/>
        </w:numPr>
        <w:rPr>
          <w:ins w:id="110" w:author="stud1" w:date="2022-10-20T11:28:00Z"/>
        </w:rPr>
        <w:pPrChange w:id="111" w:author="stud1" w:date="2022-10-20T11:22:00Z">
          <w:pPr>
            <w:pStyle w:val="labExersBody"/>
            <w:numPr>
              <w:numId w:val="5"/>
            </w:numPr>
          </w:pPr>
        </w:pPrChange>
      </w:pPr>
      <w:ins w:id="112" w:author="stud1" w:date="2022-10-20T11:22:00Z">
        <w:r>
          <w:t xml:space="preserve">Зарегистрироваться от имени </w:t>
        </w:r>
        <w:r>
          <w:rPr>
            <w:lang w:val="en-US"/>
          </w:rPr>
          <w:t>User</w:t>
        </w:r>
        <w:r w:rsidRPr="009D0823">
          <w:rPr>
            <w:rPrChange w:id="113" w:author="stud1" w:date="2022-10-20T11:23:00Z">
              <w:rPr>
                <w:lang w:val="en-US"/>
              </w:rPr>
            </w:rPrChange>
          </w:rPr>
          <w:t>1</w:t>
        </w:r>
      </w:ins>
      <w:ins w:id="114" w:author="stud1" w:date="2022-10-20T11:23:00Z">
        <w:r>
          <w:t xml:space="preserve">, создать на </w:t>
        </w:r>
        <w:r>
          <w:rPr>
            <w:lang w:val="en-US"/>
          </w:rPr>
          <w:t>NTFS</w:t>
        </w:r>
        <w:r w:rsidRPr="009D0823">
          <w:rPr>
            <w:rPrChange w:id="115" w:author="stud1" w:date="2022-10-20T11:23:00Z">
              <w:rPr>
                <w:lang w:val="en-US"/>
              </w:rPr>
            </w:rPrChange>
          </w:rPr>
          <w:t xml:space="preserve">1 </w:t>
        </w:r>
        <w:r>
          <w:t>каталог «</w:t>
        </w:r>
        <w:proofErr w:type="gramStart"/>
        <w:r>
          <w:t xml:space="preserve">Квота» </w:t>
        </w:r>
      </w:ins>
      <w:ins w:id="116" w:author="stud1" w:date="2022-10-20T11:22:00Z">
        <w:r w:rsidRPr="009D0823">
          <w:rPr>
            <w:rPrChange w:id="117" w:author="stud1" w:date="2022-10-20T11:23:00Z">
              <w:rPr>
                <w:lang w:val="en-US"/>
              </w:rPr>
            </w:rPrChange>
          </w:rPr>
          <w:t xml:space="preserve"> </w:t>
        </w:r>
        <w:r>
          <w:t>и</w:t>
        </w:r>
        <w:proofErr w:type="gramEnd"/>
        <w:r>
          <w:t xml:space="preserve"> скопировать </w:t>
        </w:r>
      </w:ins>
      <w:ins w:id="118" w:author="stud1" w:date="2022-10-20T11:23:00Z">
        <w:r>
          <w:t xml:space="preserve">туда каталог </w:t>
        </w:r>
      </w:ins>
      <w:ins w:id="119" w:author="stud1" w:date="2022-10-20T11:24:00Z">
        <w:r>
          <w:t>«</w:t>
        </w:r>
        <w:r>
          <w:rPr>
            <w:lang w:val="en-US"/>
          </w:rPr>
          <w:t>C</w:t>
        </w:r>
        <w:r w:rsidRPr="009D0823">
          <w:rPr>
            <w:rPrChange w:id="120" w:author="stud1" w:date="2022-10-20T11:24:00Z">
              <w:rPr>
                <w:lang w:val="en-US"/>
              </w:rPr>
            </w:rPrChange>
          </w:rPr>
          <w:t>:</w:t>
        </w:r>
      </w:ins>
      <w:ins w:id="121" w:author="stud1" w:date="2022-10-20T11:25:00Z">
        <w:r w:rsidRPr="009D0823">
          <w:rPr>
            <w:rPrChange w:id="122" w:author="stud1" w:date="2022-10-20T11:25:00Z">
              <w:rPr>
                <w:lang w:val="en-US"/>
              </w:rPr>
            </w:rPrChange>
          </w:rPr>
          <w:t>\</w:t>
        </w:r>
        <w:r>
          <w:rPr>
            <w:lang w:val="en-US"/>
          </w:rPr>
          <w:t>windows</w:t>
        </w:r>
        <w:r w:rsidRPr="009D0823">
          <w:rPr>
            <w:rPrChange w:id="123" w:author="stud1" w:date="2022-10-20T11:25:00Z">
              <w:rPr>
                <w:lang w:val="en-US"/>
              </w:rPr>
            </w:rPrChange>
          </w:rPr>
          <w:t>\</w:t>
        </w:r>
        <w:r>
          <w:rPr>
            <w:lang w:val="en-US"/>
          </w:rPr>
          <w:t>servicing</w:t>
        </w:r>
        <w:r w:rsidRPr="009D0823">
          <w:rPr>
            <w:rPrChange w:id="124" w:author="stud1" w:date="2022-10-20T11:25:00Z">
              <w:rPr>
                <w:lang w:val="en-US"/>
              </w:rPr>
            </w:rPrChange>
          </w:rPr>
          <w:t xml:space="preserve">”. </w:t>
        </w:r>
        <w:r>
          <w:t xml:space="preserve">Объяснить результат. А если использовать другой каталог? </w:t>
        </w:r>
      </w:ins>
    </w:p>
    <w:p w14:paraId="057331D9" w14:textId="77777777" w:rsidR="00D02C5B" w:rsidRDefault="00D02C5B" w:rsidP="00D02C5B">
      <w:pPr>
        <w:pStyle w:val="labExersBody"/>
        <w:numPr>
          <w:ilvl w:val="0"/>
          <w:numId w:val="0"/>
        </w:numPr>
        <w:ind w:left="357"/>
        <w:pPrChange w:id="125" w:author="stud1" w:date="2022-10-20T11:28:00Z">
          <w:pPr>
            <w:pStyle w:val="labExersBody"/>
            <w:numPr>
              <w:numId w:val="5"/>
            </w:numPr>
          </w:pPr>
        </w:pPrChange>
      </w:pPr>
    </w:p>
    <w:p w14:paraId="1ED015C7" w14:textId="16E0DED7" w:rsidR="001E008D" w:rsidRPr="00522B20" w:rsidRDefault="001E008D" w:rsidP="001E008D">
      <w:pPr>
        <w:pStyle w:val="labExersTitle"/>
        <w:ind w:left="0" w:firstLine="720"/>
        <w:jc w:val="both"/>
        <w:rPr>
          <w:ins w:id="126" w:author="stud1" w:date="2022-10-20T10:18:00Z"/>
          <w:i/>
          <w:iCs/>
        </w:rPr>
      </w:pPr>
      <w:ins w:id="127" w:author="stud1" w:date="2022-10-20T10:18:00Z">
        <w:r w:rsidRPr="0265E83D">
          <w:rPr>
            <w:i/>
            <w:iCs/>
            <w:spacing w:val="12"/>
          </w:rPr>
          <w:t xml:space="preserve">Упражнение </w:t>
        </w:r>
        <w:r w:rsidR="002365EB">
          <w:rPr>
            <w:i/>
            <w:iCs/>
            <w:spacing w:val="12"/>
          </w:rPr>
          <w:t>5</w:t>
        </w:r>
        <w:r w:rsidRPr="0265E83D">
          <w:rPr>
            <w:i/>
            <w:iCs/>
            <w:spacing w:val="12"/>
          </w:rPr>
          <w:t xml:space="preserve"> – </w:t>
        </w:r>
      </w:ins>
      <w:ins w:id="128" w:author="stud1" w:date="2022-10-20T10:20:00Z">
        <w:r>
          <w:rPr>
            <w:spacing w:val="12"/>
          </w:rPr>
          <w:t xml:space="preserve">Планирование </w:t>
        </w:r>
      </w:ins>
      <w:ins w:id="129" w:author="stud1" w:date="2022-10-20T10:18:00Z">
        <w:r w:rsidRPr="001E008D">
          <w:rPr>
            <w:spacing w:val="12"/>
            <w:rPrChange w:id="130" w:author="stud1" w:date="2022-10-20T10:20:00Z">
              <w:rPr>
                <w:spacing w:val="12"/>
                <w:lang w:val="en-US"/>
              </w:rPr>
            </w:rPrChange>
          </w:rPr>
          <w:t xml:space="preserve">логического раздела диска </w:t>
        </w:r>
      </w:ins>
      <w:ins w:id="131" w:author="stud1" w:date="2022-10-20T10:20:00Z">
        <w:r>
          <w:rPr>
            <w:spacing w:val="12"/>
          </w:rPr>
          <w:t>на каталог в уже существующем разделе диска</w:t>
        </w:r>
      </w:ins>
      <w:ins w:id="132" w:author="stud1" w:date="2022-10-20T10:18:00Z">
        <w:r>
          <w:t>.</w:t>
        </w:r>
      </w:ins>
    </w:p>
    <w:p w14:paraId="43A4F024" w14:textId="18907C74" w:rsidR="00D02C5B" w:rsidRDefault="009D0823" w:rsidP="00D02C5B">
      <w:pPr>
        <w:pStyle w:val="labExersBody"/>
        <w:numPr>
          <w:ilvl w:val="0"/>
          <w:numId w:val="12"/>
        </w:numPr>
        <w:rPr>
          <w:ins w:id="133" w:author="stud1" w:date="2022-10-20T11:28:00Z"/>
        </w:rPr>
        <w:pPrChange w:id="134" w:author="stud1" w:date="2022-10-20T11:28:00Z">
          <w:pPr>
            <w:pStyle w:val="labExersBody"/>
            <w:numPr>
              <w:numId w:val="7"/>
            </w:numPr>
          </w:pPr>
        </w:pPrChange>
      </w:pPr>
      <w:ins w:id="135" w:author="stud1" w:date="2022-10-20T11:26:00Z">
        <w:r>
          <w:t xml:space="preserve">В менеджере дисков создать на свободном месте </w:t>
        </w:r>
        <w:r w:rsidR="00D02C5B">
          <w:t>одного из дисков новый раздел</w:t>
        </w:r>
      </w:ins>
      <w:ins w:id="136" w:author="stud1" w:date="2022-10-20T11:35:00Z">
        <w:r w:rsidR="00D02C5B">
          <w:t xml:space="preserve"> </w:t>
        </w:r>
        <w:r w:rsidR="00D02C5B">
          <w:rPr>
            <w:lang w:val="en-US"/>
          </w:rPr>
          <w:t>FAT</w:t>
        </w:r>
        <w:r w:rsidR="00D02C5B" w:rsidRPr="00D02C5B">
          <w:rPr>
            <w:rPrChange w:id="137" w:author="stud1" w:date="2022-10-20T11:35:00Z">
              <w:rPr>
                <w:lang w:val="en-US"/>
              </w:rPr>
            </w:rPrChange>
          </w:rPr>
          <w:t>3</w:t>
        </w:r>
      </w:ins>
      <w:ins w:id="138" w:author="stud1" w:date="2022-10-20T11:26:00Z">
        <w:r w:rsidR="00D02C5B">
          <w:t xml:space="preserve"> в 5 </w:t>
        </w:r>
      </w:ins>
      <w:ins w:id="139" w:author="stud1" w:date="2022-10-20T11:27:00Z">
        <w:r w:rsidR="00D02C5B">
          <w:t xml:space="preserve">ГБ, отформатировать его в </w:t>
        </w:r>
        <w:r w:rsidR="00D02C5B" w:rsidRPr="00D02C5B">
          <w:rPr>
            <w:rPrChange w:id="140" w:author="stud1" w:date="2022-10-20T11:28:00Z">
              <w:rPr>
                <w:lang w:val="en-US"/>
              </w:rPr>
            </w:rPrChange>
          </w:rPr>
          <w:t>FAT</w:t>
        </w:r>
        <w:r w:rsidR="00D02C5B" w:rsidRPr="00D02C5B">
          <w:rPr>
            <w:rPrChange w:id="141" w:author="stud1" w:date="2022-10-20T11:27:00Z">
              <w:rPr>
                <w:lang w:val="en-US"/>
              </w:rPr>
            </w:rPrChange>
          </w:rPr>
          <w:t xml:space="preserve"> </w:t>
        </w:r>
        <w:r w:rsidR="00D02C5B">
          <w:t>и не назначать букву диска.</w:t>
        </w:r>
      </w:ins>
    </w:p>
    <w:p w14:paraId="62E1BB0D" w14:textId="77777777" w:rsidR="00D02C5B" w:rsidRPr="00D02C5B" w:rsidRDefault="00D02C5B" w:rsidP="00D02C5B">
      <w:pPr>
        <w:pStyle w:val="labExersBody"/>
        <w:numPr>
          <w:ilvl w:val="0"/>
          <w:numId w:val="12"/>
        </w:numPr>
        <w:rPr>
          <w:ins w:id="142" w:author="stud1" w:date="2022-10-20T11:33:00Z"/>
          <w:rPrChange w:id="143" w:author="stud1" w:date="2022-10-20T11:33:00Z">
            <w:rPr>
              <w:ins w:id="144" w:author="stud1" w:date="2022-10-20T11:33:00Z"/>
              <w:lang w:val="en-US"/>
            </w:rPr>
          </w:rPrChange>
        </w:rPr>
        <w:pPrChange w:id="145" w:author="stud1" w:date="2022-10-20T11:28:00Z">
          <w:pPr>
            <w:pStyle w:val="labExersBody"/>
            <w:numPr>
              <w:numId w:val="7"/>
            </w:numPr>
          </w:pPr>
        </w:pPrChange>
      </w:pPr>
      <w:ins w:id="146" w:author="stud1" w:date="2022-10-20T11:28:00Z">
        <w:r>
          <w:t xml:space="preserve">В менеджере дисков </w:t>
        </w:r>
      </w:ins>
      <w:ins w:id="147" w:author="stud1" w:date="2022-10-20T11:29:00Z">
        <w:r>
          <w:t xml:space="preserve">правой кнопкой мыши по этому разделу выбрать </w:t>
        </w:r>
      </w:ins>
      <w:ins w:id="148" w:author="stud1" w:date="2022-10-20T11:30:00Z">
        <w:r>
          <w:t>«Изменить букву диска или путь к диску…», нажать кнопку «</w:t>
        </w:r>
      </w:ins>
      <w:ins w:id="149" w:author="stud1" w:date="2022-10-20T11:31:00Z">
        <w:r>
          <w:t>Д</w:t>
        </w:r>
      </w:ins>
      <w:ins w:id="150" w:author="stud1" w:date="2022-10-20T11:30:00Z">
        <w:r>
          <w:t>обавить»</w:t>
        </w:r>
      </w:ins>
      <w:ins w:id="151" w:author="stud1" w:date="2022-10-20T11:31:00Z">
        <w:r>
          <w:t xml:space="preserve">, выбрать «Подключить том как пустую </w:t>
        </w:r>
        <w:r>
          <w:rPr>
            <w:lang w:val="en-US"/>
          </w:rPr>
          <w:t>NTFS</w:t>
        </w:r>
        <w:r w:rsidRPr="00D02C5B">
          <w:rPr>
            <w:rPrChange w:id="152" w:author="stud1" w:date="2022-10-20T11:32:00Z">
              <w:rPr>
                <w:lang w:val="en-US"/>
              </w:rPr>
            </w:rPrChange>
          </w:rPr>
          <w:t xml:space="preserve"> </w:t>
        </w:r>
        <w:r>
          <w:t>папку»</w:t>
        </w:r>
      </w:ins>
      <w:ins w:id="153" w:author="stud1" w:date="2022-10-20T11:32:00Z">
        <w:r>
          <w:t xml:space="preserve"> и через кнопку «Создать» создать в корне тома </w:t>
        </w:r>
        <w:r>
          <w:rPr>
            <w:lang w:val="en-US"/>
          </w:rPr>
          <w:t>NTFS</w:t>
        </w:r>
        <w:r w:rsidRPr="00D02C5B">
          <w:rPr>
            <w:rPrChange w:id="154" w:author="stud1" w:date="2022-10-20T11:32:00Z">
              <w:rPr>
                <w:lang w:val="en-US"/>
              </w:rPr>
            </w:rPrChange>
          </w:rPr>
          <w:t xml:space="preserve">1 </w:t>
        </w:r>
        <w:r>
          <w:t xml:space="preserve">новую папку </w:t>
        </w:r>
        <w:r w:rsidRPr="00D02C5B">
          <w:rPr>
            <w:rPrChange w:id="155" w:author="stud1" w:date="2022-10-20T11:32:00Z">
              <w:rPr>
                <w:lang w:val="en-US"/>
              </w:rPr>
            </w:rPrChange>
          </w:rPr>
          <w:t>“</w:t>
        </w:r>
        <w:r>
          <w:rPr>
            <w:lang w:val="en-US"/>
          </w:rPr>
          <w:t>Mapped</w:t>
        </w:r>
        <w:r w:rsidRPr="00D02C5B">
          <w:rPr>
            <w:rPrChange w:id="156" w:author="stud1" w:date="2022-10-20T11:32:00Z">
              <w:rPr>
                <w:lang w:val="en-US"/>
              </w:rPr>
            </w:rPrChange>
          </w:rPr>
          <w:t>”</w:t>
        </w:r>
      </w:ins>
      <w:ins w:id="157" w:author="stud1" w:date="2022-10-20T11:33:00Z">
        <w:r w:rsidRPr="00D02C5B">
          <w:rPr>
            <w:rPrChange w:id="158" w:author="stud1" w:date="2022-10-20T11:33:00Z">
              <w:rPr>
                <w:lang w:val="en-US"/>
              </w:rPr>
            </w:rPrChange>
          </w:rPr>
          <w:t>.</w:t>
        </w:r>
      </w:ins>
    </w:p>
    <w:p w14:paraId="2C1A2649" w14:textId="77777777" w:rsidR="00D02C5B" w:rsidRDefault="00D02C5B" w:rsidP="00D02C5B">
      <w:pPr>
        <w:pStyle w:val="labExersBody"/>
        <w:numPr>
          <w:ilvl w:val="0"/>
          <w:numId w:val="12"/>
        </w:numPr>
        <w:rPr>
          <w:ins w:id="159" w:author="stud1" w:date="2022-10-20T11:34:00Z"/>
        </w:rPr>
        <w:pPrChange w:id="160" w:author="stud1" w:date="2022-10-20T11:28:00Z">
          <w:pPr>
            <w:pStyle w:val="labExersBody"/>
            <w:numPr>
              <w:numId w:val="7"/>
            </w:numPr>
          </w:pPr>
        </w:pPrChange>
      </w:pPr>
      <w:ins w:id="161" w:author="stud1" w:date="2022-10-20T11:33:00Z">
        <w:r>
          <w:t xml:space="preserve">Открыть том </w:t>
        </w:r>
        <w:r>
          <w:rPr>
            <w:lang w:val="en-US"/>
          </w:rPr>
          <w:t>NTFS</w:t>
        </w:r>
        <w:r w:rsidRPr="00D02C5B">
          <w:rPr>
            <w:rPrChange w:id="162" w:author="stud1" w:date="2022-10-20T11:33:00Z">
              <w:rPr>
                <w:lang w:val="en-US"/>
              </w:rPr>
            </w:rPrChange>
          </w:rPr>
          <w:t xml:space="preserve">1 </w:t>
        </w:r>
        <w:r>
          <w:t xml:space="preserve">в файловом менеджере, обратить внимание, как выглядит папка </w:t>
        </w:r>
      </w:ins>
      <w:ins w:id="163" w:author="stud1" w:date="2022-10-20T11:34:00Z">
        <w:r>
          <w:t>«</w:t>
        </w:r>
        <w:r>
          <w:rPr>
            <w:lang w:val="en-US"/>
          </w:rPr>
          <w:t>Mapped</w:t>
        </w:r>
        <w:r>
          <w:t>»</w:t>
        </w:r>
        <w:r w:rsidRPr="00D02C5B">
          <w:rPr>
            <w:rPrChange w:id="164" w:author="stud1" w:date="2022-10-20T11:34:00Z">
              <w:rPr>
                <w:lang w:val="en-US"/>
              </w:rPr>
            </w:rPrChange>
          </w:rPr>
          <w:t>.</w:t>
        </w:r>
        <w:r>
          <w:t xml:space="preserve"> Зайти в эту папку и создать там пару любых файлов.</w:t>
        </w:r>
      </w:ins>
    </w:p>
    <w:p w14:paraId="3EA51965" w14:textId="0F67CAD3" w:rsidR="002F0D69" w:rsidDel="008D5A1C" w:rsidRDefault="00D02C5B" w:rsidP="00D02C5B">
      <w:pPr>
        <w:pStyle w:val="labExersBody"/>
        <w:numPr>
          <w:ilvl w:val="0"/>
          <w:numId w:val="5"/>
        </w:numPr>
        <w:rPr>
          <w:del w:id="165" w:author="Александр Горячев" w:date="2018-09-27T12:12:00Z"/>
        </w:rPr>
        <w:pPrChange w:id="166" w:author="stud1" w:date="2022-10-20T11:28:00Z">
          <w:pPr>
            <w:pStyle w:val="labExersBody"/>
            <w:numPr>
              <w:numId w:val="5"/>
            </w:numPr>
          </w:pPr>
        </w:pPrChange>
      </w:pPr>
      <w:ins w:id="167" w:author="stud1" w:date="2022-10-20T11:34:00Z">
        <w:r>
          <w:t xml:space="preserve"> </w:t>
        </w:r>
      </w:ins>
      <w:ins w:id="168" w:author="stud1" w:date="2022-10-20T11:35:00Z">
        <w:r>
          <w:t>В менеджере дисков</w:t>
        </w:r>
        <w:r>
          <w:t xml:space="preserve"> добавить к разделу </w:t>
        </w:r>
        <w:r>
          <w:rPr>
            <w:lang w:val="en-US"/>
          </w:rPr>
          <w:t>FAT</w:t>
        </w:r>
        <w:r w:rsidRPr="00D02C5B">
          <w:rPr>
            <w:rPrChange w:id="169" w:author="stud1" w:date="2022-10-20T11:36:00Z">
              <w:rPr>
                <w:lang w:val="en-US"/>
              </w:rPr>
            </w:rPrChange>
          </w:rPr>
          <w:t xml:space="preserve">3 </w:t>
        </w:r>
      </w:ins>
      <w:ins w:id="170" w:author="stud1" w:date="2022-10-20T11:36:00Z">
        <w:r>
          <w:t xml:space="preserve">букву диска </w:t>
        </w:r>
        <w:proofErr w:type="gramStart"/>
        <w:r>
          <w:rPr>
            <w:lang w:val="en-US"/>
          </w:rPr>
          <w:t>X</w:t>
        </w:r>
        <w:r w:rsidRPr="00D02C5B">
          <w:rPr>
            <w:rPrChange w:id="171" w:author="stud1" w:date="2022-10-20T11:36:00Z">
              <w:rPr>
                <w:lang w:val="en-US"/>
              </w:rPr>
            </w:rPrChange>
          </w:rPr>
          <w:t>:.</w:t>
        </w:r>
        <w:proofErr w:type="gramEnd"/>
        <w:r w:rsidRPr="00D02C5B">
          <w:rPr>
            <w:rPrChange w:id="172" w:author="stud1" w:date="2022-10-20T11:36:00Z">
              <w:rPr>
                <w:lang w:val="en-US"/>
              </w:rPr>
            </w:rPrChange>
          </w:rPr>
          <w:t xml:space="preserve"> </w:t>
        </w:r>
        <w:r>
          <w:t xml:space="preserve">В </w:t>
        </w:r>
        <w:r w:rsidR="004A165B">
          <w:t xml:space="preserve">файловом менеджере обратиться к диску Х: и объяснить </w:t>
        </w:r>
        <w:proofErr w:type="gramStart"/>
        <w:r w:rsidR="004A165B">
          <w:t>результат.</w:t>
        </w:r>
      </w:ins>
      <w:ins w:id="173" w:author="stud1" w:date="2022-10-20T11:34:00Z">
        <w:r>
          <w:t xml:space="preserve"> </w:t>
        </w:r>
      </w:ins>
      <w:ins w:id="174" w:author="stud1" w:date="2022-10-20T11:33:00Z">
        <w:r>
          <w:t xml:space="preserve"> </w:t>
        </w:r>
      </w:ins>
      <w:proofErr w:type="gramEnd"/>
      <w:del w:id="175" w:author="Александр Горячев" w:date="2018-09-27T12:12:00Z">
        <w:r w:rsidR="002F0D69" w:rsidDel="008D5A1C">
          <w:delText>Создать на трех дисках распределенный раздел (1 диск – 10 ГБ, второй – 15, третий - 20).</w:delText>
        </w:r>
      </w:del>
    </w:p>
    <w:p w14:paraId="3C16557E" w14:textId="182AA5D3" w:rsidR="002F0D69" w:rsidDel="008D5A1C" w:rsidRDefault="00E83766" w:rsidP="00D02C5B">
      <w:pPr>
        <w:pStyle w:val="labExersBody"/>
        <w:numPr>
          <w:ilvl w:val="0"/>
          <w:numId w:val="5"/>
        </w:numPr>
        <w:rPr>
          <w:del w:id="176" w:author="Александр Горячев" w:date="2018-09-27T12:12:00Z"/>
        </w:rPr>
        <w:pPrChange w:id="177" w:author="stud1" w:date="2022-10-20T11:28:00Z">
          <w:pPr>
            <w:pStyle w:val="labExersBody"/>
            <w:numPr>
              <w:numId w:val="0"/>
            </w:numPr>
            <w:tabs>
              <w:tab w:val="clear" w:pos="0"/>
            </w:tabs>
            <w:ind w:firstLine="0"/>
          </w:pPr>
        </w:pPrChange>
      </w:pPr>
      <w:del w:id="178" w:author="Александр Горячев" w:date="2018-09-27T12:12:00Z">
        <w:r w:rsidDel="008D5A1C">
          <w:delText>файлов</w:delText>
        </w:r>
        <w:r w:rsidR="002F0D69" w:rsidDel="008D5A1C">
          <w:delText>Создать на первых двух дисках зеркальный раздел размером 15 ГБ</w:delText>
        </w:r>
      </w:del>
    </w:p>
    <w:p w14:paraId="7959B866" w14:textId="63D950AE" w:rsidR="002F0D69" w:rsidDel="008D5A1C" w:rsidRDefault="002F0D69" w:rsidP="00D02C5B">
      <w:pPr>
        <w:pStyle w:val="labExersBody"/>
        <w:numPr>
          <w:ilvl w:val="0"/>
          <w:numId w:val="5"/>
        </w:numPr>
        <w:rPr>
          <w:del w:id="179" w:author="Александр Горячев" w:date="2018-09-27T12:12:00Z"/>
        </w:rPr>
        <w:pPrChange w:id="180" w:author="stud1" w:date="2022-10-20T11:28:00Z">
          <w:pPr>
            <w:pStyle w:val="labExersBody"/>
            <w:numPr>
              <w:numId w:val="5"/>
            </w:numPr>
          </w:pPr>
        </w:pPrChange>
      </w:pPr>
      <w:del w:id="181" w:author="Александр Горячев" w:date="2018-09-27T12:12:00Z">
        <w:r w:rsidDel="008D5A1C">
          <w:delText xml:space="preserve">Все три раздела отформатировать как </w:delText>
        </w:r>
        <w:r w:rsidRPr="00D02C5B" w:rsidDel="008D5A1C">
          <w:rPr>
            <w:rPrChange w:id="182" w:author="stud1" w:date="2022-10-20T11:28:00Z">
              <w:rPr>
                <w:lang w:val="en-US"/>
              </w:rPr>
            </w:rPrChange>
          </w:rPr>
          <w:delText>NTFS</w:delText>
        </w:r>
        <w:r w:rsidRPr="002F0D69" w:rsidDel="008D5A1C">
          <w:delText>.</w:delText>
        </w:r>
      </w:del>
    </w:p>
    <w:p w14:paraId="2934F2D4" w14:textId="4691DC11" w:rsidR="002F0D69" w:rsidDel="008D5A1C" w:rsidRDefault="002F0D69" w:rsidP="00D02C5B">
      <w:pPr>
        <w:pStyle w:val="labExersBody"/>
        <w:numPr>
          <w:ilvl w:val="0"/>
          <w:numId w:val="5"/>
        </w:numPr>
        <w:rPr>
          <w:del w:id="183" w:author="Александр Горячев" w:date="2018-09-27T12:12:00Z"/>
        </w:rPr>
        <w:pPrChange w:id="184" w:author="stud1" w:date="2022-10-20T11:28:00Z">
          <w:pPr>
            <w:pStyle w:val="labExersBody"/>
            <w:numPr>
              <w:numId w:val="5"/>
            </w:numPr>
          </w:pPr>
        </w:pPrChange>
      </w:pPr>
      <w:del w:id="185" w:author="Александр Горячев" w:date="2018-09-27T12:12:00Z">
        <w:r w:rsidDel="008D5A1C">
          <w:delText xml:space="preserve">Отключить второй диск. </w:delText>
        </w:r>
        <w:bookmarkStart w:id="186" w:name="_Hlk525209606"/>
        <w:r w:rsidDel="008D5A1C">
          <w:delText>Проверить доступность файловой системы всех трех разделов путем попытки создания там нового каталога.</w:delText>
        </w:r>
      </w:del>
    </w:p>
    <w:bookmarkEnd w:id="186"/>
    <w:p w14:paraId="3D943BCB" w14:textId="4910CB94" w:rsidR="002F0D69" w:rsidDel="008D5A1C" w:rsidRDefault="002F0D69" w:rsidP="00D02C5B">
      <w:pPr>
        <w:pStyle w:val="labExersBody"/>
        <w:numPr>
          <w:ilvl w:val="0"/>
          <w:numId w:val="5"/>
        </w:numPr>
        <w:rPr>
          <w:del w:id="187" w:author="Александр Горячев" w:date="2018-09-27T12:12:00Z"/>
        </w:rPr>
        <w:pPrChange w:id="188" w:author="stud1" w:date="2022-10-20T11:28:00Z">
          <w:pPr>
            <w:pStyle w:val="labExersBody"/>
            <w:numPr>
              <w:numId w:val="5"/>
            </w:numPr>
          </w:pPr>
        </w:pPrChange>
      </w:pPr>
      <w:del w:id="189" w:author="Александр Горячев" w:date="2018-09-27T12:12:00Z">
        <w:r w:rsidDel="008D5A1C">
          <w:delText>Подключить диск обратно. Проверить доступность файловой системы всех трех разделов.</w:delText>
        </w:r>
      </w:del>
    </w:p>
    <w:p w14:paraId="61DCAE90" w14:textId="52967AB6" w:rsidR="002F0D69" w:rsidDel="008D5A1C" w:rsidRDefault="002F0D69" w:rsidP="00D02C5B">
      <w:pPr>
        <w:pStyle w:val="labExersBody"/>
        <w:numPr>
          <w:ilvl w:val="0"/>
          <w:numId w:val="5"/>
        </w:numPr>
        <w:rPr>
          <w:del w:id="190" w:author="Александр Горячев" w:date="2018-09-27T12:12:00Z"/>
        </w:rPr>
        <w:pPrChange w:id="191" w:author="stud1" w:date="2022-10-20T11:28:00Z">
          <w:pPr>
            <w:pStyle w:val="labExersBody"/>
            <w:numPr>
              <w:numId w:val="5"/>
            </w:numPr>
          </w:pPr>
        </w:pPrChange>
      </w:pPr>
      <w:del w:id="192" w:author="Александр Горячев" w:date="2018-09-27T12:12:00Z">
        <w:r w:rsidDel="008D5A1C">
          <w:delText>Восстановить зеркальный раздел.</w:delText>
        </w:r>
      </w:del>
    </w:p>
    <w:p w14:paraId="5270CE49" w14:textId="375DCB58" w:rsidR="002F0D69" w:rsidRPr="00AA756B" w:rsidDel="008D5A1C" w:rsidRDefault="002F0D69" w:rsidP="00D02C5B">
      <w:pPr>
        <w:pStyle w:val="labExersBody"/>
        <w:numPr>
          <w:ilvl w:val="0"/>
          <w:numId w:val="5"/>
        </w:numPr>
        <w:rPr>
          <w:del w:id="193" w:author="Александр Горячев" w:date="2018-09-27T12:12:00Z"/>
          <w:rPrChange w:id="194" w:author="stud1" w:date="2022-10-20T10:05:00Z">
            <w:rPr>
              <w:del w:id="195" w:author="Александр Горячев" w:date="2018-09-27T12:12:00Z"/>
            </w:rPr>
          </w:rPrChange>
        </w:rPr>
        <w:pPrChange w:id="196" w:author="stud1" w:date="2022-10-20T11:28:00Z">
          <w:pPr>
            <w:pStyle w:val="labExersBody"/>
            <w:numPr>
              <w:numId w:val="0"/>
            </w:numPr>
            <w:tabs>
              <w:tab w:val="clear" w:pos="0"/>
            </w:tabs>
            <w:ind w:left="0" w:firstLine="0"/>
          </w:pPr>
        </w:pPrChange>
      </w:pPr>
    </w:p>
    <w:p w14:paraId="5D9DFD5A" w14:textId="2A99AAD8" w:rsidR="002F0D69" w:rsidRPr="00D02C5B" w:rsidDel="008D5A1C" w:rsidRDefault="002F0D69" w:rsidP="00D02C5B">
      <w:pPr>
        <w:pStyle w:val="labExersBody"/>
        <w:numPr>
          <w:ilvl w:val="0"/>
          <w:numId w:val="5"/>
        </w:numPr>
        <w:rPr>
          <w:del w:id="197" w:author="Александр Горячев" w:date="2018-09-27T12:12:00Z"/>
          <w:rPrChange w:id="198" w:author="stud1" w:date="2022-10-20T11:28:00Z">
            <w:rPr>
              <w:del w:id="199" w:author="Александр Горячев" w:date="2018-09-27T12:12:00Z"/>
              <w:i/>
              <w:iCs/>
            </w:rPr>
          </w:rPrChange>
        </w:rPr>
        <w:pPrChange w:id="200" w:author="stud1" w:date="2022-10-20T11:28:00Z">
          <w:pPr>
            <w:pStyle w:val="labExersBody"/>
            <w:numPr>
              <w:numId w:val="0"/>
            </w:numPr>
            <w:tabs>
              <w:tab w:val="clear" w:pos="0"/>
            </w:tabs>
            <w:ind w:firstLine="0"/>
          </w:pPr>
        </w:pPrChange>
      </w:pPr>
      <w:del w:id="201" w:author="Александр Горячев" w:date="2018-09-27T12:12:00Z">
        <w:r w:rsidRPr="00D02C5B" w:rsidDel="008D5A1C">
          <w:rPr>
            <w:rPrChange w:id="202" w:author="stud1" w:date="2022-10-20T11:28:00Z">
              <w:rPr>
                <w:i/>
                <w:iCs/>
                <w:spacing w:val="12"/>
              </w:rPr>
            </w:rPrChange>
          </w:rPr>
          <w:delText xml:space="preserve">Упражнение 5 – </w:delText>
        </w:r>
        <w:r w:rsidRPr="00D02C5B" w:rsidDel="008D5A1C">
          <w:rPr>
            <w:rPrChange w:id="203" w:author="stud1" w:date="2022-10-20T11:28:00Z">
              <w:rPr>
                <w:spacing w:val="12"/>
              </w:rPr>
            </w:rPrChange>
          </w:rPr>
          <w:delText>Подключение файлов виртуальных дисков в качестве дисков хост-компьютера</w:delText>
        </w:r>
        <w:r w:rsidDel="008D5A1C">
          <w:delText>.</w:delText>
        </w:r>
      </w:del>
    </w:p>
    <w:p w14:paraId="535F7E42" w14:textId="5E386B77" w:rsidR="002F0D69" w:rsidDel="008D5A1C" w:rsidRDefault="0265E83D" w:rsidP="00D02C5B">
      <w:pPr>
        <w:pStyle w:val="labExersBody"/>
        <w:numPr>
          <w:ilvl w:val="0"/>
          <w:numId w:val="5"/>
        </w:numPr>
        <w:rPr>
          <w:del w:id="204" w:author="Александр Горячев" w:date="2018-09-27T12:12:00Z"/>
        </w:rPr>
        <w:pPrChange w:id="205" w:author="stud1" w:date="2022-10-20T11:28:00Z">
          <w:pPr>
            <w:pStyle w:val="labExersBody"/>
            <w:numPr>
              <w:numId w:val="7"/>
            </w:numPr>
          </w:pPr>
        </w:pPrChange>
      </w:pPr>
      <w:del w:id="206" w:author="Александр Горячев" w:date="2018-09-27T12:12:00Z">
        <w:r w:rsidDel="008D5A1C">
          <w:delText xml:space="preserve"> </w:delText>
        </w:r>
        <w:r w:rsidR="002F0D69" w:rsidDel="008D5A1C">
          <w:delText>С помощью меню правой клавиши мыши подключить к операционной два вновь созданных виртуальных диска.</w:delText>
        </w:r>
      </w:del>
    </w:p>
    <w:p w14:paraId="22282CAA" w14:textId="12C477DE" w:rsidR="00557ECF" w:rsidDel="008D5A1C" w:rsidRDefault="002F0D69" w:rsidP="00D02C5B">
      <w:pPr>
        <w:pStyle w:val="labExersBody"/>
        <w:numPr>
          <w:ilvl w:val="0"/>
          <w:numId w:val="5"/>
        </w:numPr>
        <w:rPr>
          <w:del w:id="207" w:author="Александр Горячев" w:date="2018-09-27T12:12:00Z"/>
        </w:rPr>
        <w:pPrChange w:id="208" w:author="stud1" w:date="2022-10-20T11:28:00Z">
          <w:pPr>
            <w:pStyle w:val="labExersBody"/>
            <w:numPr>
              <w:numId w:val="7"/>
            </w:numPr>
          </w:pPr>
        </w:pPrChange>
      </w:pPr>
      <w:del w:id="209" w:author="Александр Горячев" w:date="2018-09-27T12:12:00Z">
        <w:r w:rsidDel="008D5A1C">
          <w:delText xml:space="preserve">Выполнить с первым стандартные процедуры </w:delText>
        </w:r>
        <w:r w:rsidR="00557ECF" w:rsidDel="008D5A1C">
          <w:delText>упражнения 2.</w:delText>
        </w:r>
      </w:del>
    </w:p>
    <w:p w14:paraId="5F6BD403" w14:textId="52618F80" w:rsidR="002F0D69" w:rsidDel="008D5A1C" w:rsidRDefault="00557ECF" w:rsidP="00D02C5B">
      <w:pPr>
        <w:pStyle w:val="labExersBody"/>
        <w:numPr>
          <w:ilvl w:val="0"/>
          <w:numId w:val="5"/>
        </w:numPr>
        <w:rPr>
          <w:del w:id="210" w:author="Александр Горячев" w:date="2018-09-27T12:12:00Z"/>
        </w:rPr>
        <w:pPrChange w:id="211" w:author="stud1" w:date="2022-10-20T11:28:00Z">
          <w:pPr>
            <w:pStyle w:val="labExersBody"/>
            <w:numPr>
              <w:numId w:val="7"/>
            </w:numPr>
          </w:pPr>
        </w:pPrChange>
      </w:pPr>
      <w:del w:id="212" w:author="Александр Горячев" w:date="2018-09-27T12:12:00Z">
        <w:r w:rsidDel="008D5A1C">
          <w:delText>Отключить диск с сохранением файла.</w:delText>
        </w:r>
        <w:r w:rsidR="002F0D69" w:rsidDel="008D5A1C">
          <w:delText xml:space="preserve"> </w:delText>
        </w:r>
      </w:del>
    </w:p>
    <w:p w14:paraId="0AB4924A" w14:textId="12E61313" w:rsidR="00D20F07" w:rsidRDefault="002F0D69" w:rsidP="00D02C5B">
      <w:pPr>
        <w:pStyle w:val="labExersBody"/>
        <w:numPr>
          <w:ilvl w:val="0"/>
          <w:numId w:val="12"/>
        </w:numPr>
        <w:pPrChange w:id="213" w:author="stud1" w:date="2022-10-20T11:28:00Z">
          <w:pPr>
            <w:pStyle w:val="labExersBody"/>
            <w:numPr>
              <w:numId w:val="7"/>
            </w:numPr>
          </w:pPr>
        </w:pPrChange>
      </w:pPr>
      <w:del w:id="214" w:author="Александр Горячев" w:date="2018-09-27T12:12:00Z">
        <w:r w:rsidDel="008D5A1C">
          <w:delText>З</w:delText>
        </w:r>
        <w:r w:rsidR="0265E83D" w:rsidDel="008D5A1C">
          <w:delText>авершите работу виртуальной машины.</w:delText>
        </w:r>
      </w:del>
    </w:p>
    <w:p w14:paraId="29D8F251" w14:textId="77777777" w:rsidR="008211FB" w:rsidRDefault="008211FB">
      <w:pPr>
        <w:rPr>
          <w:ins w:id="215" w:author="stud1" w:date="2022-10-20T11:43:00Z"/>
        </w:rPr>
      </w:pPr>
    </w:p>
    <w:p w14:paraId="4371E128" w14:textId="5576B1B5" w:rsidR="00894E91" w:rsidRPr="00522B20" w:rsidRDefault="00894E91" w:rsidP="00894E91">
      <w:pPr>
        <w:pStyle w:val="labExersTitle"/>
        <w:ind w:left="0" w:firstLine="720"/>
        <w:jc w:val="both"/>
        <w:rPr>
          <w:ins w:id="216" w:author="stud1" w:date="2022-10-20T11:43:00Z"/>
          <w:i/>
          <w:iCs/>
        </w:rPr>
      </w:pPr>
      <w:ins w:id="217" w:author="stud1" w:date="2022-10-20T11:43:00Z">
        <w:r w:rsidRPr="0265E83D">
          <w:rPr>
            <w:i/>
            <w:iCs/>
            <w:spacing w:val="12"/>
          </w:rPr>
          <w:t xml:space="preserve">Упражнение </w:t>
        </w:r>
        <w:r>
          <w:rPr>
            <w:i/>
            <w:iCs/>
            <w:spacing w:val="12"/>
          </w:rPr>
          <w:t>6</w:t>
        </w:r>
        <w:r w:rsidRPr="0265E83D">
          <w:rPr>
            <w:i/>
            <w:iCs/>
            <w:spacing w:val="12"/>
          </w:rPr>
          <w:t xml:space="preserve"> – </w:t>
        </w:r>
        <w:r>
          <w:rPr>
            <w:spacing w:val="12"/>
          </w:rPr>
          <w:t>Использование ссылок</w:t>
        </w:r>
        <w:r>
          <w:t>.</w:t>
        </w:r>
      </w:ins>
    </w:p>
    <w:p w14:paraId="02D7905B" w14:textId="6BF576A0" w:rsidR="00894E91" w:rsidRDefault="00894E91" w:rsidP="00894E91">
      <w:pPr>
        <w:pStyle w:val="labExersBody"/>
        <w:numPr>
          <w:ilvl w:val="0"/>
          <w:numId w:val="13"/>
        </w:numPr>
        <w:rPr>
          <w:ins w:id="218" w:author="stud1" w:date="2022-10-20T11:48:00Z"/>
        </w:rPr>
        <w:pPrChange w:id="219" w:author="stud1" w:date="2022-10-20T11:43:00Z">
          <w:pPr>
            <w:pStyle w:val="labExersBody"/>
            <w:numPr>
              <w:numId w:val="12"/>
            </w:numPr>
          </w:pPr>
        </w:pPrChange>
      </w:pPr>
      <w:ins w:id="220" w:author="stud1" w:date="2022-10-20T11:44:00Z">
        <w:r>
          <w:t xml:space="preserve">Создать </w:t>
        </w:r>
      </w:ins>
      <w:ins w:id="221" w:author="stud1" w:date="2022-10-20T11:47:00Z">
        <w:r w:rsidR="00E30F28">
          <w:t>в корне</w:t>
        </w:r>
      </w:ins>
      <w:ins w:id="222" w:author="stud1" w:date="2022-10-20T11:46:00Z">
        <w:r w:rsidR="00E30F28">
          <w:t xml:space="preserve"> диска</w:t>
        </w:r>
        <w:r>
          <w:t xml:space="preserve"> </w:t>
        </w:r>
      </w:ins>
      <w:ins w:id="223" w:author="stud1" w:date="2022-10-20T11:47:00Z">
        <w:r w:rsidR="00E30F28">
          <w:rPr>
            <w:lang w:val="en-US"/>
          </w:rPr>
          <w:t>S</w:t>
        </w:r>
        <w:r w:rsidR="00E30F28" w:rsidRPr="00E30F28">
          <w:rPr>
            <w:rPrChange w:id="224" w:author="stud1" w:date="2022-10-20T11:48:00Z">
              <w:rPr>
                <w:lang w:val="en-US"/>
              </w:rPr>
            </w:rPrChange>
          </w:rPr>
          <w:t>:</w:t>
        </w:r>
      </w:ins>
      <w:ins w:id="225" w:author="stud1" w:date="2022-10-20T11:46:00Z">
        <w:r w:rsidRPr="00E30F28">
          <w:rPr>
            <w:rPrChange w:id="226" w:author="stud1" w:date="2022-10-20T11:47:00Z">
              <w:rPr>
                <w:lang w:val="en-US"/>
              </w:rPr>
            </w:rPrChange>
          </w:rPr>
          <w:t xml:space="preserve"> </w:t>
        </w:r>
      </w:ins>
      <w:ins w:id="227" w:author="stud1" w:date="2022-10-20T11:44:00Z">
        <w:r>
          <w:t>папку</w:t>
        </w:r>
      </w:ins>
      <w:ins w:id="228" w:author="stud1" w:date="2022-10-20T11:47:00Z">
        <w:r w:rsidR="00E30F28" w:rsidRPr="00E30F28">
          <w:rPr>
            <w:rPrChange w:id="229" w:author="stud1" w:date="2022-10-20T11:47:00Z">
              <w:rPr>
                <w:lang w:val="en-US"/>
              </w:rPr>
            </w:rPrChange>
          </w:rPr>
          <w:t xml:space="preserve"> </w:t>
        </w:r>
        <w:proofErr w:type="spellStart"/>
        <w:r w:rsidR="00E30F28">
          <w:rPr>
            <w:lang w:val="en-US"/>
          </w:rPr>
          <w:t>ForLink</w:t>
        </w:r>
      </w:ins>
      <w:proofErr w:type="spellEnd"/>
      <w:ins w:id="230" w:author="stud1" w:date="2022-10-20T11:43:00Z">
        <w:r>
          <w:t>.</w:t>
        </w:r>
      </w:ins>
      <w:ins w:id="231" w:author="stud1" w:date="2022-10-20T11:45:00Z">
        <w:r>
          <w:t xml:space="preserve"> </w:t>
        </w:r>
      </w:ins>
      <w:ins w:id="232" w:author="stud1" w:date="2022-10-20T11:48:00Z">
        <w:r w:rsidR="00E30F28">
          <w:t>Внутри нее создать любой текстовый файл.</w:t>
        </w:r>
      </w:ins>
    </w:p>
    <w:p w14:paraId="6C21E906" w14:textId="022DC0F1" w:rsidR="00E30F28" w:rsidRDefault="00E30F28" w:rsidP="00894E91">
      <w:pPr>
        <w:pStyle w:val="labExersBody"/>
        <w:numPr>
          <w:ilvl w:val="0"/>
          <w:numId w:val="13"/>
        </w:numPr>
        <w:rPr>
          <w:ins w:id="233" w:author="stud1" w:date="2022-10-20T11:50:00Z"/>
        </w:rPr>
        <w:pPrChange w:id="234" w:author="stud1" w:date="2022-10-20T11:43:00Z">
          <w:pPr>
            <w:pStyle w:val="labExersBody"/>
            <w:numPr>
              <w:numId w:val="12"/>
            </w:numPr>
          </w:pPr>
        </w:pPrChange>
      </w:pPr>
      <w:ins w:id="235" w:author="stud1" w:date="2022-10-20T11:48:00Z">
        <w:r>
          <w:t xml:space="preserve">В корне диска Х: </w:t>
        </w:r>
      </w:ins>
      <w:ins w:id="236" w:author="stud1" w:date="2022-10-20T11:49:00Z">
        <w:r>
          <w:t>создать ярлык</w:t>
        </w:r>
      </w:ins>
      <w:ins w:id="237" w:author="stud1" w:date="2022-10-20T11:51:00Z">
        <w:r w:rsidRPr="00E30F28">
          <w:rPr>
            <w:rPrChange w:id="238" w:author="stud1" w:date="2022-10-20T11:52:00Z">
              <w:rPr>
                <w:lang w:val="en-US"/>
              </w:rPr>
            </w:rPrChange>
          </w:rPr>
          <w:t xml:space="preserve"> </w:t>
        </w:r>
        <w:r>
          <w:t xml:space="preserve">с именем </w:t>
        </w:r>
      </w:ins>
      <w:ins w:id="239" w:author="stud1" w:date="2022-10-20T11:52:00Z">
        <w:r>
          <w:t>«Ярлычок»</w:t>
        </w:r>
      </w:ins>
      <w:ins w:id="240" w:author="stud1" w:date="2022-10-20T11:49:00Z">
        <w:r>
          <w:t>, указыв</w:t>
        </w:r>
      </w:ins>
      <w:ins w:id="241" w:author="stud1" w:date="2022-10-20T11:50:00Z">
        <w:r>
          <w:t>а</w:t>
        </w:r>
      </w:ins>
      <w:ins w:id="242" w:author="stud1" w:date="2022-10-20T11:49:00Z">
        <w:r>
          <w:t xml:space="preserve">ющий </w:t>
        </w:r>
        <w:proofErr w:type="gramStart"/>
        <w:r>
          <w:t>на  эту</w:t>
        </w:r>
        <w:proofErr w:type="gramEnd"/>
        <w:r>
          <w:t xml:space="preserve"> папку. </w:t>
        </w:r>
      </w:ins>
    </w:p>
    <w:p w14:paraId="7211B6B6" w14:textId="36AD4E31" w:rsidR="00E30F28" w:rsidRDefault="00E30F28" w:rsidP="00894E91">
      <w:pPr>
        <w:pStyle w:val="labExersBody"/>
        <w:numPr>
          <w:ilvl w:val="0"/>
          <w:numId w:val="13"/>
        </w:numPr>
        <w:rPr>
          <w:ins w:id="243" w:author="stud1" w:date="2022-10-20T11:52:00Z"/>
        </w:rPr>
        <w:pPrChange w:id="244" w:author="stud1" w:date="2022-10-20T11:43:00Z">
          <w:pPr>
            <w:pStyle w:val="labExersBody"/>
            <w:numPr>
              <w:numId w:val="12"/>
            </w:numPr>
          </w:pPr>
        </w:pPrChange>
      </w:pPr>
      <w:ins w:id="245" w:author="stud1" w:date="2022-10-20T11:50:00Z">
        <w:r>
          <w:t xml:space="preserve">Запустить командную строку. Перейти на диск </w:t>
        </w:r>
        <w:proofErr w:type="gramStart"/>
        <w:r>
          <w:t>Х:.</w:t>
        </w:r>
        <w:proofErr w:type="gramEnd"/>
        <w:r>
          <w:t xml:space="preserve"> </w:t>
        </w:r>
      </w:ins>
      <w:ins w:id="246" w:author="stud1" w:date="2022-10-20T11:51:00Z">
        <w:r>
          <w:t>Выполнить команду «</w:t>
        </w:r>
        <w:r>
          <w:rPr>
            <w:lang w:val="en-US"/>
          </w:rPr>
          <w:t>CD</w:t>
        </w:r>
        <w:r w:rsidRPr="00E30F28">
          <w:rPr>
            <w:rPrChange w:id="247" w:author="stud1" w:date="2022-10-20T11:56:00Z">
              <w:rPr>
                <w:lang w:val="en-US"/>
              </w:rPr>
            </w:rPrChange>
          </w:rPr>
          <w:t xml:space="preserve"> \</w:t>
        </w:r>
      </w:ins>
      <w:ins w:id="248" w:author="stud1" w:date="2022-10-20T11:52:00Z">
        <w:r>
          <w:t>Ярлычок</w:t>
        </w:r>
      </w:ins>
      <w:ins w:id="249" w:author="stud1" w:date="2022-10-20T11:51:00Z">
        <w:r>
          <w:t>»</w:t>
        </w:r>
      </w:ins>
      <w:ins w:id="250" w:author="stud1" w:date="2022-10-20T11:52:00Z">
        <w:r>
          <w:t>, объяснить результат.</w:t>
        </w:r>
      </w:ins>
    </w:p>
    <w:p w14:paraId="2265CE6F" w14:textId="4433AFDD" w:rsidR="00E30F28" w:rsidRDefault="00E30F28" w:rsidP="00894E91">
      <w:pPr>
        <w:pStyle w:val="labExersBody"/>
        <w:numPr>
          <w:ilvl w:val="0"/>
          <w:numId w:val="13"/>
        </w:numPr>
        <w:rPr>
          <w:ins w:id="251" w:author="stud1" w:date="2022-10-20T11:57:00Z"/>
        </w:rPr>
        <w:pPrChange w:id="252" w:author="stud1" w:date="2022-10-20T11:43:00Z">
          <w:pPr>
            <w:pStyle w:val="labExersBody"/>
            <w:numPr>
              <w:numId w:val="12"/>
            </w:numPr>
          </w:pPr>
        </w:pPrChange>
      </w:pPr>
      <w:ins w:id="253" w:author="stud1" w:date="2022-10-20T11:56:00Z">
        <w:r>
          <w:lastRenderedPageBreak/>
          <w:t xml:space="preserve">В файловом менеджере </w:t>
        </w:r>
      </w:ins>
      <w:ins w:id="254" w:author="stud1" w:date="2022-10-20T11:57:00Z">
        <w:r w:rsidR="00461803">
          <w:t xml:space="preserve">дважды </w:t>
        </w:r>
      </w:ins>
      <w:ins w:id="255" w:author="stud1" w:date="2022-10-20T11:56:00Z">
        <w:r>
          <w:t xml:space="preserve">щелкнуть по ярлыку, </w:t>
        </w:r>
      </w:ins>
      <w:ins w:id="256" w:author="stud1" w:date="2022-10-20T11:58:00Z">
        <w:r w:rsidR="00461803">
          <w:t>обратить внимание на адресную строку файлового менеджера. О</w:t>
        </w:r>
      </w:ins>
      <w:ins w:id="257" w:author="stud1" w:date="2022-10-20T11:56:00Z">
        <w:r>
          <w:t>бъяснить рез</w:t>
        </w:r>
      </w:ins>
      <w:ins w:id="258" w:author="stud1" w:date="2022-10-20T11:57:00Z">
        <w:r w:rsidR="00461803">
          <w:t>у</w:t>
        </w:r>
      </w:ins>
      <w:ins w:id="259" w:author="stud1" w:date="2022-10-20T11:56:00Z">
        <w:r>
          <w:t>льтат</w:t>
        </w:r>
      </w:ins>
      <w:ins w:id="260" w:author="stud1" w:date="2022-10-20T11:57:00Z">
        <w:r w:rsidR="00461803">
          <w:t>.</w:t>
        </w:r>
      </w:ins>
    </w:p>
    <w:p w14:paraId="5A6FD479" w14:textId="46916069" w:rsidR="00461803" w:rsidRDefault="00461803" w:rsidP="00894E91">
      <w:pPr>
        <w:pStyle w:val="labExersBody"/>
        <w:numPr>
          <w:ilvl w:val="0"/>
          <w:numId w:val="13"/>
        </w:numPr>
        <w:rPr>
          <w:ins w:id="261" w:author="stud1" w:date="2022-10-20T12:02:00Z"/>
        </w:rPr>
        <w:pPrChange w:id="262" w:author="stud1" w:date="2022-10-20T11:43:00Z">
          <w:pPr>
            <w:pStyle w:val="labExersBody"/>
            <w:numPr>
              <w:numId w:val="12"/>
            </w:numPr>
          </w:pPr>
        </w:pPrChange>
      </w:pPr>
      <w:ins w:id="263" w:author="stud1" w:date="2022-10-20T11:59:00Z">
        <w:r>
          <w:t xml:space="preserve">С командной строки в корне диска </w:t>
        </w:r>
      </w:ins>
      <w:ins w:id="264" w:author="stud1" w:date="2022-10-20T12:00:00Z">
        <w:r>
          <w:t>Х: создать символическую ссылку</w:t>
        </w:r>
      </w:ins>
      <w:ins w:id="265" w:author="stud1" w:date="2022-10-20T12:01:00Z">
        <w:r w:rsidRPr="00461803">
          <w:rPr>
            <w:rPrChange w:id="266" w:author="stud1" w:date="2022-10-20T12:01:00Z">
              <w:rPr>
                <w:lang w:val="en-US"/>
              </w:rPr>
            </w:rPrChange>
          </w:rPr>
          <w:t xml:space="preserve"> </w:t>
        </w:r>
      </w:ins>
      <w:ins w:id="267" w:author="stud1" w:date="2022-10-20T12:00:00Z">
        <w:r>
          <w:t xml:space="preserve">на каталог </w:t>
        </w:r>
        <w:proofErr w:type="spellStart"/>
        <w:r>
          <w:rPr>
            <w:lang w:val="en-US"/>
          </w:rPr>
          <w:t>ForLink</w:t>
        </w:r>
        <w:proofErr w:type="spellEnd"/>
        <w:r w:rsidRPr="00461803">
          <w:rPr>
            <w:rPrChange w:id="268" w:author="stud1" w:date="2022-10-20T12:00:00Z">
              <w:rPr>
                <w:lang w:val="en-US"/>
              </w:rPr>
            </w:rPrChange>
          </w:rPr>
          <w:t xml:space="preserve"> </w:t>
        </w:r>
        <w:r>
          <w:t xml:space="preserve">на диске </w:t>
        </w:r>
        <w:r>
          <w:rPr>
            <w:lang w:val="en-US"/>
          </w:rPr>
          <w:t>S</w:t>
        </w:r>
      </w:ins>
      <w:ins w:id="269" w:author="stud1" w:date="2022-10-20T12:02:00Z">
        <w:r>
          <w:t>:</w:t>
        </w:r>
        <w:r w:rsidRPr="00461803">
          <w:t xml:space="preserve"> </w:t>
        </w:r>
        <w:r>
          <w:t>с именем «Ярлык2»</w:t>
        </w:r>
      </w:ins>
      <w:ins w:id="270" w:author="stud1" w:date="2022-10-20T12:00:00Z">
        <w:r>
          <w:t xml:space="preserve">, использовать команду </w:t>
        </w:r>
      </w:ins>
      <w:ins w:id="271" w:author="stud1" w:date="2022-10-20T12:01:00Z">
        <w:r>
          <w:rPr>
            <w:lang w:val="en-US"/>
          </w:rPr>
          <w:t>MKLINK</w:t>
        </w:r>
        <w:r>
          <w:rPr>
            <w:rPrChange w:id="272" w:author="stud1" w:date="2022-10-20T12:01:00Z">
              <w:rPr/>
            </w:rPrChange>
          </w:rPr>
          <w:t xml:space="preserve"> /</w:t>
        </w:r>
        <w:r>
          <w:rPr>
            <w:lang w:val="en-US"/>
          </w:rPr>
          <w:t>D</w:t>
        </w:r>
      </w:ins>
      <w:ins w:id="273" w:author="stud1" w:date="2022-10-20T12:02:00Z">
        <w:r>
          <w:t>.</w:t>
        </w:r>
      </w:ins>
    </w:p>
    <w:p w14:paraId="004A89B4" w14:textId="002365A0" w:rsidR="00461803" w:rsidRDefault="00461803" w:rsidP="00894E91">
      <w:pPr>
        <w:pStyle w:val="labExersBody"/>
        <w:numPr>
          <w:ilvl w:val="0"/>
          <w:numId w:val="13"/>
        </w:numPr>
        <w:rPr>
          <w:ins w:id="274" w:author="stud1" w:date="2022-10-20T12:05:00Z"/>
        </w:rPr>
        <w:pPrChange w:id="275" w:author="stud1" w:date="2022-10-20T11:43:00Z">
          <w:pPr>
            <w:pStyle w:val="labExersBody"/>
            <w:numPr>
              <w:numId w:val="12"/>
            </w:numPr>
          </w:pPr>
        </w:pPrChange>
      </w:pPr>
      <w:ins w:id="276" w:author="stud1" w:date="2022-10-20T12:02:00Z">
        <w:r>
          <w:t xml:space="preserve">Выполнить команду </w:t>
        </w:r>
        <w:r>
          <w:rPr>
            <w:lang w:val="en-US"/>
          </w:rPr>
          <w:t>CD</w:t>
        </w:r>
        <w:r w:rsidRPr="00461803">
          <w:rPr>
            <w:rPrChange w:id="277" w:author="stud1" w:date="2022-10-20T12:03:00Z">
              <w:rPr>
                <w:lang w:val="en-US"/>
              </w:rPr>
            </w:rPrChange>
          </w:rPr>
          <w:t xml:space="preserve"> \</w:t>
        </w:r>
      </w:ins>
      <w:ins w:id="278" w:author="stud1" w:date="2022-10-20T12:03:00Z">
        <w:r>
          <w:t>Ярлык2, объяснить результат.</w:t>
        </w:r>
      </w:ins>
      <w:ins w:id="279" w:author="stud1" w:date="2022-10-20T12:05:00Z">
        <w:r w:rsidRPr="00461803">
          <w:rPr>
            <w:rPrChange w:id="280" w:author="stud1" w:date="2022-10-20T12:06:00Z">
              <w:rPr>
                <w:lang w:val="en-US"/>
              </w:rPr>
            </w:rPrChange>
          </w:rPr>
          <w:t xml:space="preserve"> </w:t>
        </w:r>
      </w:ins>
      <w:ins w:id="281" w:author="stud1" w:date="2022-10-20T12:06:00Z">
        <w:r>
          <w:t xml:space="preserve">Вернуться в корень диска </w:t>
        </w:r>
        <w:proofErr w:type="gramStart"/>
        <w:r>
          <w:rPr>
            <w:lang w:val="en-US"/>
          </w:rPr>
          <w:t>S</w:t>
        </w:r>
        <w:r w:rsidRPr="00461803">
          <w:rPr>
            <w:rPrChange w:id="282" w:author="stud1" w:date="2022-10-20T12:06:00Z">
              <w:rPr>
                <w:lang w:val="en-US"/>
              </w:rPr>
            </w:rPrChange>
          </w:rPr>
          <w:t>:.</w:t>
        </w:r>
      </w:ins>
      <w:proofErr w:type="gramEnd"/>
    </w:p>
    <w:p w14:paraId="2E73B34B" w14:textId="067AFD53" w:rsidR="00461803" w:rsidRPr="00461803" w:rsidRDefault="00461803" w:rsidP="00894E91">
      <w:pPr>
        <w:pStyle w:val="labExersBody"/>
        <w:numPr>
          <w:ilvl w:val="0"/>
          <w:numId w:val="13"/>
        </w:numPr>
        <w:rPr>
          <w:ins w:id="283" w:author="stud1" w:date="2022-10-20T12:05:00Z"/>
          <w:rPrChange w:id="284" w:author="stud1" w:date="2022-10-20T12:05:00Z">
            <w:rPr>
              <w:ins w:id="285" w:author="stud1" w:date="2022-10-20T12:05:00Z"/>
              <w:lang w:val="en-US"/>
            </w:rPr>
          </w:rPrChange>
        </w:rPr>
        <w:pPrChange w:id="286" w:author="stud1" w:date="2022-10-20T11:43:00Z">
          <w:pPr>
            <w:pStyle w:val="labExersBody"/>
            <w:numPr>
              <w:numId w:val="12"/>
            </w:numPr>
          </w:pPr>
        </w:pPrChange>
      </w:pPr>
      <w:ins w:id="287" w:author="stud1" w:date="2022-10-20T12:05:00Z">
        <w:r>
          <w:t xml:space="preserve">Выполнить команду </w:t>
        </w:r>
        <w:r>
          <w:rPr>
            <w:lang w:val="en-US"/>
          </w:rPr>
          <w:t>R</w:t>
        </w:r>
        <w:r>
          <w:rPr>
            <w:lang w:val="en-US"/>
          </w:rPr>
          <w:t>D</w:t>
        </w:r>
        <w:r w:rsidRPr="00187DB9">
          <w:t xml:space="preserve"> \</w:t>
        </w:r>
        <w:r>
          <w:t>Ярлык2, объяснить результат</w:t>
        </w:r>
        <w:r w:rsidRPr="00461803">
          <w:rPr>
            <w:rPrChange w:id="288" w:author="stud1" w:date="2022-10-20T12:05:00Z">
              <w:rPr>
                <w:lang w:val="en-US"/>
              </w:rPr>
            </w:rPrChange>
          </w:rPr>
          <w:t>.</w:t>
        </w:r>
      </w:ins>
    </w:p>
    <w:p w14:paraId="5B77300B" w14:textId="315F42CD" w:rsidR="00461803" w:rsidRDefault="00461803" w:rsidP="00894E91">
      <w:pPr>
        <w:pStyle w:val="labExersBody"/>
        <w:numPr>
          <w:ilvl w:val="0"/>
          <w:numId w:val="13"/>
        </w:numPr>
        <w:rPr>
          <w:ins w:id="289" w:author="stud1" w:date="2022-10-20T12:04:00Z"/>
        </w:rPr>
        <w:pPrChange w:id="290" w:author="stud1" w:date="2022-10-20T11:43:00Z">
          <w:pPr>
            <w:pStyle w:val="labExersBody"/>
            <w:numPr>
              <w:numId w:val="12"/>
            </w:numPr>
          </w:pPr>
        </w:pPrChange>
      </w:pPr>
      <w:ins w:id="291" w:author="stud1" w:date="2022-10-20T12:06:00Z">
        <w:r>
          <w:t xml:space="preserve">Выполнить команду </w:t>
        </w:r>
      </w:ins>
      <w:ins w:id="292" w:author="stud1" w:date="2022-10-20T12:07:00Z">
        <w:r>
          <w:rPr>
            <w:lang w:val="en-US"/>
          </w:rPr>
          <w:t>DEL</w:t>
        </w:r>
      </w:ins>
      <w:ins w:id="293" w:author="stud1" w:date="2022-10-20T12:06:00Z">
        <w:r w:rsidRPr="00187DB9">
          <w:t xml:space="preserve"> \</w:t>
        </w:r>
        <w:r>
          <w:t>Ярлык2, объяснить результат</w:t>
        </w:r>
      </w:ins>
      <w:ins w:id="294" w:author="stud1" w:date="2022-10-20T12:07:00Z">
        <w:r w:rsidRPr="00461803">
          <w:rPr>
            <w:rPrChange w:id="295" w:author="stud1" w:date="2022-10-20T12:07:00Z">
              <w:rPr>
                <w:lang w:val="en-US"/>
              </w:rPr>
            </w:rPrChange>
          </w:rPr>
          <w:t>.</w:t>
        </w:r>
      </w:ins>
    </w:p>
    <w:p w14:paraId="5436270C" w14:textId="4D1E316D" w:rsidR="00461803" w:rsidRDefault="00461803" w:rsidP="00894E91">
      <w:pPr>
        <w:pStyle w:val="labExersBody"/>
        <w:numPr>
          <w:ilvl w:val="0"/>
          <w:numId w:val="13"/>
        </w:numPr>
        <w:rPr>
          <w:ins w:id="296" w:author="stud1" w:date="2022-10-20T12:03:00Z"/>
        </w:rPr>
        <w:pPrChange w:id="297" w:author="stud1" w:date="2022-10-20T11:43:00Z">
          <w:pPr>
            <w:pStyle w:val="labExersBody"/>
            <w:numPr>
              <w:numId w:val="12"/>
            </w:numPr>
          </w:pPr>
        </w:pPrChange>
      </w:pPr>
      <w:ins w:id="298" w:author="stud1" w:date="2022-10-20T12:04:00Z">
        <w:r>
          <w:t xml:space="preserve">Выполнить команду </w:t>
        </w:r>
      </w:ins>
    </w:p>
    <w:p w14:paraId="7DDA305E" w14:textId="39C1D928" w:rsidR="00461803" w:rsidRDefault="00461803" w:rsidP="00894E91">
      <w:pPr>
        <w:pStyle w:val="labExersBody"/>
        <w:numPr>
          <w:ilvl w:val="0"/>
          <w:numId w:val="13"/>
        </w:numPr>
        <w:rPr>
          <w:ins w:id="299" w:author="stud1" w:date="2022-10-20T11:43:00Z"/>
        </w:rPr>
        <w:pPrChange w:id="300" w:author="stud1" w:date="2022-10-20T11:43:00Z">
          <w:pPr>
            <w:pStyle w:val="labExersBody"/>
            <w:numPr>
              <w:numId w:val="12"/>
            </w:numPr>
          </w:pPr>
        </w:pPrChange>
      </w:pPr>
      <w:ins w:id="301" w:author="stud1" w:date="2022-10-20T12:03:00Z">
        <w:r>
          <w:t>Опытным путем выяснить</w:t>
        </w:r>
      </w:ins>
      <w:ins w:id="302" w:author="stud1" w:date="2022-10-20T12:07:00Z">
        <w:r w:rsidR="0063557C" w:rsidRPr="00835DE4">
          <w:rPr>
            <w:rPrChange w:id="303" w:author="stud1" w:date="2022-10-20T12:08:00Z">
              <w:rPr>
                <w:lang w:val="en-US"/>
              </w:rPr>
            </w:rPrChange>
          </w:rPr>
          <w:t xml:space="preserve"> </w:t>
        </w:r>
      </w:ins>
      <w:ins w:id="304" w:author="stud1" w:date="2022-10-20T12:08:00Z">
        <w:r w:rsidR="0063557C">
          <w:t xml:space="preserve">функционал </w:t>
        </w:r>
      </w:ins>
      <w:ins w:id="305" w:author="stud1" w:date="2022-10-20T12:03:00Z">
        <w:r w:rsidR="0063557C">
          <w:t>ключей</w:t>
        </w:r>
        <w:r>
          <w:t xml:space="preserve"> команды </w:t>
        </w:r>
      </w:ins>
      <w:ins w:id="306" w:author="stud1" w:date="2022-10-20T12:04:00Z">
        <w:r>
          <w:rPr>
            <w:lang w:val="en-US"/>
          </w:rPr>
          <w:t>MKLINK</w:t>
        </w:r>
        <w:r>
          <w:t xml:space="preserve"> </w:t>
        </w:r>
        <w:r w:rsidRPr="00461803">
          <w:rPr>
            <w:rPrChange w:id="307" w:author="stud1" w:date="2022-10-20T12:04:00Z">
              <w:rPr>
                <w:lang w:val="en-US"/>
              </w:rPr>
            </w:rPrChange>
          </w:rPr>
          <w:t>/</w:t>
        </w:r>
        <w:r>
          <w:rPr>
            <w:lang w:val="en-US"/>
          </w:rPr>
          <w:t>H</w:t>
        </w:r>
        <w:r w:rsidRPr="00461803">
          <w:rPr>
            <w:rPrChange w:id="308" w:author="stud1" w:date="2022-10-20T12:04:00Z">
              <w:rPr>
                <w:lang w:val="en-US"/>
              </w:rPr>
            </w:rPrChange>
          </w:rPr>
          <w:t xml:space="preserve"> </w:t>
        </w:r>
        <w:r>
          <w:t xml:space="preserve">и </w:t>
        </w:r>
        <w:r w:rsidRPr="00461803">
          <w:rPr>
            <w:rPrChange w:id="309" w:author="stud1" w:date="2022-10-20T12:04:00Z">
              <w:rPr>
                <w:lang w:val="en-US"/>
              </w:rPr>
            </w:rPrChange>
          </w:rPr>
          <w:t>/</w:t>
        </w:r>
        <w:r>
          <w:rPr>
            <w:lang w:val="en-US"/>
          </w:rPr>
          <w:t>J</w:t>
        </w:r>
        <w:r>
          <w:t>.</w:t>
        </w:r>
      </w:ins>
    </w:p>
    <w:p w14:paraId="26E3692F" w14:textId="24BF2CD0" w:rsidR="00894E91" w:rsidRDefault="00894E91" w:rsidP="00894E91">
      <w:pPr>
        <w:rPr>
          <w:ins w:id="310" w:author="stud1" w:date="2022-10-20T12:08:00Z"/>
        </w:rPr>
      </w:pPr>
    </w:p>
    <w:p w14:paraId="11C2F624" w14:textId="3C5ABE57" w:rsidR="00835DE4" w:rsidRPr="00522B20" w:rsidRDefault="00835DE4" w:rsidP="00835DE4">
      <w:pPr>
        <w:pStyle w:val="labExersTitle"/>
        <w:ind w:left="0" w:firstLine="720"/>
        <w:jc w:val="both"/>
        <w:rPr>
          <w:ins w:id="311" w:author="stud1" w:date="2022-10-20T12:08:00Z"/>
          <w:i/>
          <w:iCs/>
        </w:rPr>
      </w:pPr>
      <w:ins w:id="312" w:author="stud1" w:date="2022-10-20T12:08:00Z">
        <w:r w:rsidRPr="0265E83D">
          <w:rPr>
            <w:i/>
            <w:iCs/>
            <w:spacing w:val="12"/>
          </w:rPr>
          <w:t xml:space="preserve">Упражнение </w:t>
        </w:r>
        <w:r>
          <w:rPr>
            <w:i/>
            <w:iCs/>
            <w:spacing w:val="12"/>
          </w:rPr>
          <w:t>6</w:t>
        </w:r>
        <w:r w:rsidRPr="0265E83D">
          <w:rPr>
            <w:i/>
            <w:iCs/>
            <w:spacing w:val="12"/>
          </w:rPr>
          <w:t xml:space="preserve"> – </w:t>
        </w:r>
      </w:ins>
      <w:ins w:id="313" w:author="stud1" w:date="2022-10-20T12:09:00Z">
        <w:r>
          <w:rPr>
            <w:spacing w:val="12"/>
          </w:rPr>
          <w:t>Дефрагментация диска и проверка на наличие сбойных</w:t>
        </w:r>
      </w:ins>
      <w:ins w:id="314" w:author="stud1" w:date="2022-10-20T12:10:00Z">
        <w:r>
          <w:rPr>
            <w:spacing w:val="12"/>
          </w:rPr>
          <w:t xml:space="preserve"> </w:t>
        </w:r>
      </w:ins>
      <w:ins w:id="315" w:author="stud1" w:date="2022-10-20T12:09:00Z">
        <w:r>
          <w:rPr>
            <w:spacing w:val="12"/>
          </w:rPr>
          <w:t>блоков.</w:t>
        </w:r>
      </w:ins>
    </w:p>
    <w:p w14:paraId="7F697CB2" w14:textId="789B191F" w:rsidR="00835DE4" w:rsidRDefault="00835DE4" w:rsidP="00835DE4">
      <w:pPr>
        <w:pStyle w:val="labExersBody"/>
        <w:numPr>
          <w:ilvl w:val="0"/>
          <w:numId w:val="14"/>
        </w:numPr>
        <w:rPr>
          <w:ins w:id="316" w:author="stud1" w:date="2022-10-20T12:08:00Z"/>
        </w:rPr>
        <w:pPrChange w:id="317" w:author="stud1" w:date="2022-10-20T12:09:00Z">
          <w:pPr>
            <w:pStyle w:val="labExersBody"/>
            <w:numPr>
              <w:numId w:val="13"/>
            </w:numPr>
          </w:pPr>
        </w:pPrChange>
      </w:pPr>
      <w:ins w:id="318" w:author="stud1" w:date="2022-10-20T12:10:00Z">
        <w:r>
          <w:t>В файловом менеджере в свойствах диска Х:</w:t>
        </w:r>
      </w:ins>
      <w:ins w:id="319" w:author="stud1" w:date="2022-10-20T12:11:00Z">
        <w:r>
          <w:t xml:space="preserve"> </w:t>
        </w:r>
      </w:ins>
      <w:ins w:id="320" w:author="stud1" w:date="2022-10-20T12:08:00Z">
        <w:r>
          <w:t xml:space="preserve">в закладке </w:t>
        </w:r>
      </w:ins>
      <w:ins w:id="321" w:author="stud1" w:date="2022-10-20T12:11:00Z">
        <w:r>
          <w:t>«С</w:t>
        </w:r>
      </w:ins>
      <w:ins w:id="322" w:author="stud1" w:date="2022-10-20T12:08:00Z">
        <w:r>
          <w:t>ервис</w:t>
        </w:r>
      </w:ins>
      <w:ins w:id="323" w:author="stud1" w:date="2022-10-20T12:11:00Z">
        <w:r>
          <w:t>» выполнить обе доступные операции, описать результат</w:t>
        </w:r>
      </w:ins>
      <w:bookmarkStart w:id="324" w:name="_GoBack"/>
      <w:bookmarkEnd w:id="324"/>
      <w:ins w:id="325" w:author="stud1" w:date="2022-10-20T12:08:00Z">
        <w:r>
          <w:t>.</w:t>
        </w:r>
      </w:ins>
    </w:p>
    <w:p w14:paraId="2969DAE4" w14:textId="77777777" w:rsidR="00835DE4" w:rsidRDefault="00835DE4" w:rsidP="00894E91"/>
    <w:sectPr w:rsidR="00835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8E9"/>
    <w:multiLevelType w:val="hybridMultilevel"/>
    <w:tmpl w:val="A92EF79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8E56FAE"/>
    <w:multiLevelType w:val="hybridMultilevel"/>
    <w:tmpl w:val="8E143B2A"/>
    <w:lvl w:ilvl="0" w:tplc="2910A61C">
      <w:start w:val="1"/>
      <w:numFmt w:val="decimal"/>
      <w:lvlText w:val="%1."/>
      <w:lvlJc w:val="left"/>
      <w:pPr>
        <w:tabs>
          <w:tab w:val="num" w:pos="0"/>
        </w:tabs>
        <w:ind w:left="357" w:hanging="357"/>
      </w:pPr>
      <w:rPr>
        <w:rFonts w:hint="default"/>
        <w:sz w:val="28"/>
        <w:szCs w:val="28"/>
      </w:rPr>
    </w:lvl>
    <w:lvl w:ilvl="1" w:tplc="23A0F6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E6E49"/>
    <w:multiLevelType w:val="hybridMultilevel"/>
    <w:tmpl w:val="6B24AA6A"/>
    <w:lvl w:ilvl="0" w:tplc="E67A6F5C">
      <w:start w:val="1"/>
      <w:numFmt w:val="decimal"/>
      <w:lvlText w:val="%1."/>
      <w:lvlJc w:val="left"/>
      <w:pPr>
        <w:tabs>
          <w:tab w:val="num" w:pos="0"/>
        </w:tabs>
        <w:ind w:left="357" w:hanging="357"/>
      </w:pPr>
      <w:rPr>
        <w:rFonts w:hint="default"/>
        <w:sz w:val="28"/>
        <w:szCs w:val="28"/>
      </w:rPr>
    </w:lvl>
    <w:lvl w:ilvl="1" w:tplc="23A0F6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E915CE"/>
    <w:multiLevelType w:val="hybridMultilevel"/>
    <w:tmpl w:val="4C4A2846"/>
    <w:lvl w:ilvl="0" w:tplc="2AAEAC54">
      <w:start w:val="1"/>
      <w:numFmt w:val="decimal"/>
      <w:pStyle w:val="labExersBody"/>
      <w:lvlText w:val="%1."/>
      <w:lvlJc w:val="left"/>
      <w:pPr>
        <w:tabs>
          <w:tab w:val="num" w:pos="0"/>
        </w:tabs>
        <w:ind w:left="357" w:hanging="357"/>
      </w:pPr>
      <w:rPr>
        <w:rFonts w:hint="default"/>
        <w:sz w:val="28"/>
        <w:szCs w:val="28"/>
      </w:rPr>
    </w:lvl>
    <w:lvl w:ilvl="1" w:tplc="23A0F6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111AA6"/>
    <w:multiLevelType w:val="hybridMultilevel"/>
    <w:tmpl w:val="19C29150"/>
    <w:lvl w:ilvl="0" w:tplc="AD38E042">
      <w:start w:val="1"/>
      <w:numFmt w:val="decimal"/>
      <w:lvlText w:val="%1."/>
      <w:lvlJc w:val="left"/>
      <w:pPr>
        <w:tabs>
          <w:tab w:val="num" w:pos="0"/>
        </w:tabs>
        <w:ind w:left="357" w:hanging="357"/>
      </w:pPr>
      <w:rPr>
        <w:rFonts w:hint="default"/>
        <w:sz w:val="28"/>
        <w:szCs w:val="28"/>
      </w:rPr>
    </w:lvl>
    <w:lvl w:ilvl="1" w:tplc="23A0F6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351158"/>
    <w:multiLevelType w:val="hybridMultilevel"/>
    <w:tmpl w:val="11C4D25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6C443F49"/>
    <w:multiLevelType w:val="hybridMultilevel"/>
    <w:tmpl w:val="DA6278CC"/>
    <w:lvl w:ilvl="0" w:tplc="642EAE2E">
      <w:start w:val="1"/>
      <w:numFmt w:val="decimal"/>
      <w:pStyle w:val="labExersBody2"/>
      <w:lvlText w:val="%1)"/>
      <w:lvlJc w:val="left"/>
      <w:pPr>
        <w:tabs>
          <w:tab w:val="num" w:pos="340"/>
        </w:tabs>
        <w:ind w:left="3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72213C42"/>
    <w:multiLevelType w:val="hybridMultilevel"/>
    <w:tmpl w:val="55A40AD2"/>
    <w:lvl w:ilvl="0" w:tplc="AC64FA2A">
      <w:start w:val="1"/>
      <w:numFmt w:val="decimal"/>
      <w:lvlText w:val="%1."/>
      <w:lvlJc w:val="left"/>
      <w:pPr>
        <w:tabs>
          <w:tab w:val="num" w:pos="0"/>
        </w:tabs>
        <w:ind w:left="357" w:hanging="357"/>
      </w:pPr>
      <w:rPr>
        <w:rFonts w:hint="default"/>
        <w:sz w:val="28"/>
        <w:szCs w:val="28"/>
      </w:rPr>
    </w:lvl>
    <w:lvl w:ilvl="1" w:tplc="23A0F6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5"/>
  </w:num>
  <w:num w:numId="10">
    <w:abstractNumId w:val="0"/>
  </w:num>
  <w:num w:numId="11">
    <w:abstractNumId w:val="3"/>
  </w:num>
  <w:num w:numId="12">
    <w:abstractNumId w:val="7"/>
  </w:num>
  <w:num w:numId="13">
    <w:abstractNumId w:val="4"/>
  </w:num>
  <w:num w:numId="1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ud1">
    <w15:presenceInfo w15:providerId="AD" w15:userId="S-1-5-21-3249245135-2111399470-1485034683-4413"/>
  </w15:person>
  <w15:person w15:author="Александр Горячев">
    <w15:presenceInfo w15:providerId="Windows Live" w15:userId="4479ca59fd691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07"/>
    <w:rsid w:val="00174FA1"/>
    <w:rsid w:val="001E008D"/>
    <w:rsid w:val="002113D9"/>
    <w:rsid w:val="002365EB"/>
    <w:rsid w:val="002F0D69"/>
    <w:rsid w:val="003E3744"/>
    <w:rsid w:val="00461803"/>
    <w:rsid w:val="004A165B"/>
    <w:rsid w:val="00522DDB"/>
    <w:rsid w:val="00557ECF"/>
    <w:rsid w:val="005E7297"/>
    <w:rsid w:val="0063557C"/>
    <w:rsid w:val="007028B0"/>
    <w:rsid w:val="00736F09"/>
    <w:rsid w:val="007661C3"/>
    <w:rsid w:val="00770DD6"/>
    <w:rsid w:val="00795315"/>
    <w:rsid w:val="008211FB"/>
    <w:rsid w:val="00835DE4"/>
    <w:rsid w:val="00894E91"/>
    <w:rsid w:val="008D5A1C"/>
    <w:rsid w:val="009D0823"/>
    <w:rsid w:val="009D2A64"/>
    <w:rsid w:val="009E3595"/>
    <w:rsid w:val="009F63D7"/>
    <w:rsid w:val="00AA756B"/>
    <w:rsid w:val="00AB3B6B"/>
    <w:rsid w:val="00CA7F95"/>
    <w:rsid w:val="00D02C5B"/>
    <w:rsid w:val="00D20F07"/>
    <w:rsid w:val="00E30F28"/>
    <w:rsid w:val="00E83766"/>
    <w:rsid w:val="0265E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7EA9"/>
  <w15:chartTrackingRefBased/>
  <w15:docId w15:val="{83E8C7ED-587A-4CB0-ACC1-E2CA57D6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bText">
    <w:name w:val="lab_Text"/>
    <w:basedOn w:val="a"/>
    <w:link w:val="labText0"/>
    <w:rsid w:val="00D20F07"/>
    <w:pPr>
      <w:spacing w:after="0" w:line="288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labText0">
    <w:name w:val="lab_Text Знак"/>
    <w:basedOn w:val="a0"/>
    <w:link w:val="labText"/>
    <w:rsid w:val="00D20F0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abNumberTitle">
    <w:name w:val="lab_NumberTitle"/>
    <w:basedOn w:val="a"/>
    <w:rsid w:val="00D20F07"/>
    <w:pPr>
      <w:spacing w:before="240" w:after="0" w:line="360" w:lineRule="auto"/>
      <w:ind w:left="357" w:hanging="357"/>
      <w:jc w:val="center"/>
    </w:pPr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paragraph" w:customStyle="1" w:styleId="labLabTitle">
    <w:name w:val="lab_LabTitle"/>
    <w:basedOn w:val="a"/>
    <w:rsid w:val="00D20F07"/>
    <w:pPr>
      <w:spacing w:before="120" w:after="120" w:line="288" w:lineRule="auto"/>
      <w:ind w:left="357" w:hanging="357"/>
      <w:jc w:val="center"/>
    </w:pPr>
    <w:rPr>
      <w:rFonts w:ascii="Times New Roman" w:eastAsia="Times New Roman" w:hAnsi="Times New Roman" w:cs="Times New Roman"/>
      <w:b/>
      <w:caps/>
      <w:sz w:val="28"/>
      <w:szCs w:val="36"/>
      <w:lang w:eastAsia="ru-RU"/>
    </w:rPr>
  </w:style>
  <w:style w:type="paragraph" w:customStyle="1" w:styleId="LabGoal">
    <w:name w:val="Lab_Goal"/>
    <w:basedOn w:val="a"/>
    <w:link w:val="LabGoal0"/>
    <w:rsid w:val="00D20F07"/>
    <w:pPr>
      <w:spacing w:after="0" w:line="288" w:lineRule="auto"/>
      <w:ind w:left="357"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LabGoal0">
    <w:name w:val="Lab_Goal Знак"/>
    <w:link w:val="LabGoal"/>
    <w:rsid w:val="00D20F0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LabSeq">
    <w:name w:val="Lab_Seq"/>
    <w:basedOn w:val="a"/>
    <w:rsid w:val="00D20F07"/>
    <w:pPr>
      <w:spacing w:before="240" w:after="0" w:line="390" w:lineRule="exact"/>
      <w:ind w:left="357" w:firstLine="720"/>
      <w:jc w:val="center"/>
    </w:pPr>
    <w:rPr>
      <w:rFonts w:ascii="Times New Roman" w:eastAsia="Times New Roman" w:hAnsi="Times New Roman" w:cs="Times New Roman"/>
      <w:b/>
      <w:i/>
      <w:color w:val="000000"/>
      <w:sz w:val="28"/>
      <w:szCs w:val="24"/>
      <w:lang w:eastAsia="ru-RU"/>
    </w:rPr>
  </w:style>
  <w:style w:type="paragraph" w:customStyle="1" w:styleId="labExersTitle">
    <w:name w:val="lab_ExersTitle"/>
    <w:basedOn w:val="a"/>
    <w:link w:val="labExersTitle0"/>
    <w:rsid w:val="00D20F07"/>
    <w:pPr>
      <w:spacing w:before="120" w:after="0" w:line="288" w:lineRule="auto"/>
      <w:ind w:left="357" w:hanging="35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abExersBody">
    <w:name w:val="lab_ExersBody"/>
    <w:link w:val="labExersBody0"/>
    <w:rsid w:val="00D20F07"/>
    <w:pPr>
      <w:numPr>
        <w:numId w:val="8"/>
      </w:numPr>
      <w:spacing w:after="0" w:line="288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Body0">
    <w:name w:val="lab_ExersBody Знак Знак"/>
    <w:link w:val="labExersBody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Title0">
    <w:name w:val="lab_ExersTitle Знак"/>
    <w:basedOn w:val="a0"/>
    <w:link w:val="labExersTitle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abExersBody2">
    <w:name w:val="lab_ExersBody2"/>
    <w:link w:val="labExersBody20"/>
    <w:rsid w:val="00D20F07"/>
    <w:pPr>
      <w:numPr>
        <w:numId w:val="2"/>
      </w:numPr>
      <w:tabs>
        <w:tab w:val="left" w:pos="737"/>
      </w:tabs>
      <w:spacing w:before="60" w:after="0" w:line="288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Body20">
    <w:name w:val="lab_ExersBody2 Знак Знак"/>
    <w:link w:val="labExersBody2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Горячев</dc:creator>
  <cp:keywords/>
  <dc:description/>
  <cp:lastModifiedBy>stud1</cp:lastModifiedBy>
  <cp:revision>10</cp:revision>
  <dcterms:created xsi:type="dcterms:W3CDTF">2018-09-27T08:35:00Z</dcterms:created>
  <dcterms:modified xsi:type="dcterms:W3CDTF">2022-10-20T09:12:00Z</dcterms:modified>
</cp:coreProperties>
</file>